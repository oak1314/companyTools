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1B08E" w14:textId="1A11CDA2" w:rsidR="000E2F5A" w:rsidRPr="00A81F39" w:rsidRDefault="000E2F5A" w:rsidP="000E2F5A">
      <w:pPr>
        <w:jc w:val="right"/>
      </w:pPr>
      <w:r w:rsidRPr="00A81F39">
        <w:rPr>
          <w:rFonts w:hint="eastAsia"/>
        </w:rPr>
        <w:t>20</w:t>
      </w:r>
      <w:ins w:id="0" w:author="小清水太一 / KOSHIMIZU，TAICHI" w:date="2020-09-23T11:38:00Z">
        <w:r w:rsidR="00287F60">
          <w:t>20</w:t>
        </w:r>
      </w:ins>
      <w:del w:id="1" w:author="小清水太一 / KOSHIMIZU，TAICHI" w:date="2020-09-23T11:38:00Z">
        <w:r w:rsidRPr="00A81F39" w:rsidDel="00287F60">
          <w:rPr>
            <w:rFonts w:hint="eastAsia"/>
          </w:rPr>
          <w:delText>1</w:delText>
        </w:r>
        <w:r w:rsidR="00677BAE" w:rsidDel="00287F60">
          <w:delText>8</w:delText>
        </w:r>
      </w:del>
      <w:r w:rsidRPr="00A81F39">
        <w:rPr>
          <w:rFonts w:hint="eastAsia"/>
        </w:rPr>
        <w:t>/</w:t>
      </w:r>
      <w:ins w:id="2" w:author="小清水太一 / KOSHIMIZU，TAICHI" w:date="2020-09-23T11:38:00Z">
        <w:r w:rsidR="00287F60">
          <w:t>10</w:t>
        </w:r>
      </w:ins>
      <w:del w:id="3" w:author="小清水太一 / KOSHIMIZU，TAICHI" w:date="2020-09-23T11:38:00Z">
        <w:r w:rsidRPr="00A81F39" w:rsidDel="00287F60">
          <w:rPr>
            <w:rFonts w:hint="eastAsia"/>
          </w:rPr>
          <w:delText>0</w:delText>
        </w:r>
        <w:r w:rsidR="00677BAE" w:rsidDel="00287F60">
          <w:delText>8</w:delText>
        </w:r>
      </w:del>
      <w:r w:rsidRPr="00A81F39">
        <w:rPr>
          <w:rFonts w:hint="eastAsia"/>
        </w:rPr>
        <w:t>/</w:t>
      </w:r>
      <w:ins w:id="4" w:author="小清水太一 / KOSHIMIZU，TAICHI" w:date="2020-09-23T11:38:00Z">
        <w:r w:rsidR="00287F60">
          <w:t>02</w:t>
        </w:r>
      </w:ins>
      <w:del w:id="5" w:author="小清水太一 / KOSHIMIZU，TAICHI" w:date="2020-09-23T11:38:00Z">
        <w:r w:rsidR="00677BAE" w:rsidDel="00287F60">
          <w:delText>2</w:delText>
        </w:r>
        <w:r w:rsidR="00376CB5" w:rsidDel="00287F60">
          <w:rPr>
            <w:rFonts w:hint="eastAsia"/>
          </w:rPr>
          <w:delText>4</w:delText>
        </w:r>
      </w:del>
    </w:p>
    <w:p w14:paraId="4E4EF7F3" w14:textId="77777777" w:rsidR="009D33C0" w:rsidRPr="001641C2" w:rsidRDefault="009D33C0" w:rsidP="007E79D9">
      <w:pPr>
        <w:wordWrap w:val="0"/>
        <w:jc w:val="right"/>
        <w:rPr>
          <w:color w:val="0070C0"/>
        </w:rPr>
      </w:pPr>
    </w:p>
    <w:p w14:paraId="468B003D" w14:textId="380A7E0B" w:rsidR="000E2F5A" w:rsidRPr="00A81F39" w:rsidRDefault="00287F60" w:rsidP="000E2F5A">
      <w:pPr>
        <w:jc w:val="right"/>
      </w:pPr>
      <w:ins w:id="6" w:author="小清水太一 / KOSHIMIZU，TAICHI" w:date="2020-09-23T11:38:00Z">
        <w:r>
          <w:t>1</w:t>
        </w:r>
      </w:ins>
      <w:r w:rsidR="00376CB5">
        <w:rPr>
          <w:rFonts w:hint="eastAsia"/>
        </w:rPr>
        <w:t>SS</w:t>
      </w:r>
      <w:del w:id="7" w:author="小清水太一 / KOSHIMIZU，TAICHI" w:date="2020-09-23T11:38:00Z">
        <w:r w:rsidR="00376CB5" w:rsidDel="00287F60">
          <w:rPr>
            <w:rFonts w:hint="eastAsia"/>
          </w:rPr>
          <w:delText>D</w:delText>
        </w:r>
      </w:del>
      <w:r w:rsidR="000E2F5A" w:rsidRPr="00A81F39">
        <w:rPr>
          <w:rFonts w:hint="eastAsia"/>
        </w:rPr>
        <w:t xml:space="preserve"> </w:t>
      </w:r>
      <w:r w:rsidR="00677BAE">
        <w:rPr>
          <w:rFonts w:hint="eastAsia"/>
        </w:rPr>
        <w:t>横井大輔</w:t>
      </w:r>
    </w:p>
    <w:p w14:paraId="5D9511A1" w14:textId="75F83592" w:rsidR="000E2F5A" w:rsidRPr="00A81F39" w:rsidRDefault="003A7ED5" w:rsidP="00A81F39">
      <w:pPr>
        <w:jc w:val="center"/>
        <w:outlineLvl w:val="0"/>
        <w:rPr>
          <w:sz w:val="24"/>
          <w:szCs w:val="24"/>
          <w:u w:val="single"/>
        </w:rPr>
      </w:pPr>
      <w:ins w:id="8" w:author="小清水太一 / KOSHIMIZU，TAICHI" w:date="2020-09-23T11:46:00Z">
        <w:r>
          <w:rPr>
            <w:sz w:val="24"/>
            <w:szCs w:val="24"/>
            <w:u w:val="single"/>
          </w:rPr>
          <w:t>1SS</w:t>
        </w:r>
      </w:ins>
      <w:del w:id="9" w:author="小清水太一 / KOSHIMIZU，TAICHI" w:date="2020-09-23T11:41:00Z">
        <w:r w:rsidR="00376CB5" w:rsidDel="00626845">
          <w:rPr>
            <w:rFonts w:hint="eastAsia"/>
            <w:sz w:val="24"/>
            <w:szCs w:val="24"/>
            <w:u w:val="single"/>
          </w:rPr>
          <w:delText>SS</w:delText>
        </w:r>
      </w:del>
      <w:del w:id="10" w:author="小清水太一 / KOSHIMIZU，TAICHI" w:date="2020-09-23T11:39:00Z">
        <w:r w:rsidR="00376CB5" w:rsidDel="009115C2">
          <w:rPr>
            <w:rFonts w:hint="eastAsia"/>
            <w:sz w:val="24"/>
            <w:szCs w:val="24"/>
            <w:u w:val="single"/>
          </w:rPr>
          <w:delText>D</w:delText>
        </w:r>
      </w:del>
      <w:r w:rsidR="000E2F5A" w:rsidRPr="00A81F39">
        <w:rPr>
          <w:rFonts w:hint="eastAsia"/>
          <w:sz w:val="24"/>
          <w:szCs w:val="24"/>
          <w:u w:val="single"/>
        </w:rPr>
        <w:t xml:space="preserve"> SPC</w:t>
      </w:r>
      <w:r w:rsidR="00D81F67">
        <w:rPr>
          <w:rFonts w:hint="eastAsia"/>
          <w:sz w:val="24"/>
          <w:szCs w:val="24"/>
          <w:u w:val="single"/>
        </w:rPr>
        <w:t>/PC</w:t>
      </w:r>
      <w:r w:rsidR="00700ED5" w:rsidRPr="00A81F39">
        <w:rPr>
          <w:rFonts w:hint="eastAsia"/>
          <w:sz w:val="24"/>
          <w:szCs w:val="24"/>
          <w:u w:val="single"/>
        </w:rPr>
        <w:t>等機器</w:t>
      </w:r>
      <w:r w:rsidR="000E2F5A" w:rsidRPr="00A81F39">
        <w:rPr>
          <w:rFonts w:hint="eastAsia"/>
          <w:sz w:val="24"/>
          <w:szCs w:val="24"/>
          <w:u w:val="single"/>
        </w:rPr>
        <w:t>持出運用について</w:t>
      </w:r>
    </w:p>
    <w:p w14:paraId="3AD235CA" w14:textId="77777777" w:rsidR="000E2F5A" w:rsidRPr="00A81F39" w:rsidRDefault="000E2F5A" w:rsidP="000E2F5A"/>
    <w:p w14:paraId="2D665A3B" w14:textId="77777777" w:rsidR="0038639B" w:rsidRPr="00A81F39" w:rsidRDefault="0038639B" w:rsidP="0038639B"/>
    <w:p w14:paraId="4AA046BA" w14:textId="77777777" w:rsidR="0038639B" w:rsidRPr="00A81F39" w:rsidRDefault="0038639B" w:rsidP="0038639B">
      <w:r w:rsidRPr="00A81F39">
        <w:rPr>
          <w:rFonts w:hint="eastAsia"/>
        </w:rPr>
        <w:t>１．</w:t>
      </w:r>
      <w:del w:id="11" w:author="小清水太一 / KOSHIMIZU，TAICHI" w:date="2020-09-23T11:39:00Z">
        <w:r w:rsidR="00376CB5" w:rsidDel="009115C2">
          <w:rPr>
            <w:rFonts w:hint="eastAsia"/>
          </w:rPr>
          <w:delText>SSD</w:delText>
        </w:r>
        <w:r w:rsidRPr="00A81F39" w:rsidDel="009115C2">
          <w:rPr>
            <w:rFonts w:hint="eastAsia"/>
          </w:rPr>
          <w:delText xml:space="preserve"> </w:delText>
        </w:r>
      </w:del>
      <w:r w:rsidRPr="00A81F39">
        <w:rPr>
          <w:rFonts w:hint="eastAsia"/>
        </w:rPr>
        <w:t>SPC</w:t>
      </w:r>
      <w:r w:rsidR="00D81F67">
        <w:rPr>
          <w:rFonts w:hint="eastAsia"/>
        </w:rPr>
        <w:t>/PC</w:t>
      </w:r>
      <w:r w:rsidR="00700ED5" w:rsidRPr="00A81F39">
        <w:rPr>
          <w:rFonts w:hint="eastAsia"/>
        </w:rPr>
        <w:t>等機器</w:t>
      </w:r>
      <w:r w:rsidRPr="00A81F39">
        <w:rPr>
          <w:rFonts w:hint="eastAsia"/>
        </w:rPr>
        <w:t>持出運用</w:t>
      </w:r>
    </w:p>
    <w:p w14:paraId="01C61761" w14:textId="1E43279A" w:rsidR="00236B4F" w:rsidRPr="00A81F39" w:rsidRDefault="00376CB5" w:rsidP="0038639B">
      <w:pPr>
        <w:ind w:firstLineChars="100" w:firstLine="210"/>
      </w:pPr>
      <w:del w:id="12" w:author="小清水太一 / KOSHIMIZU，TAICHI" w:date="2020-09-23T11:39:00Z">
        <w:r w:rsidDel="009115C2">
          <w:rPr>
            <w:rFonts w:hint="eastAsia"/>
          </w:rPr>
          <w:delText>SSD</w:delText>
        </w:r>
        <w:r w:rsidR="00236B4F" w:rsidRPr="00A81F39" w:rsidDel="009115C2">
          <w:rPr>
            <w:rFonts w:hint="eastAsia"/>
          </w:rPr>
          <w:delText>では、</w:delText>
        </w:r>
      </w:del>
      <w:r w:rsidR="00236B4F" w:rsidRPr="00A81F39">
        <w:rPr>
          <w:rFonts w:hint="eastAsia"/>
        </w:rPr>
        <w:t>原則</w:t>
      </w:r>
      <w:r w:rsidR="00236B4F" w:rsidRPr="00A81F39">
        <w:rPr>
          <w:rFonts w:hint="eastAsia"/>
        </w:rPr>
        <w:t>SPC</w:t>
      </w:r>
      <w:r w:rsidR="005B37B0">
        <w:rPr>
          <w:rFonts w:hint="eastAsia"/>
        </w:rPr>
        <w:t>/PC</w:t>
      </w:r>
      <w:r w:rsidR="00700ED5" w:rsidRPr="00A81F39">
        <w:rPr>
          <w:rFonts w:hint="eastAsia"/>
        </w:rPr>
        <w:t>等機器</w:t>
      </w:r>
      <w:r w:rsidR="00236B4F" w:rsidRPr="00A81F39">
        <w:rPr>
          <w:rFonts w:hint="eastAsia"/>
        </w:rPr>
        <w:t>の拠点間移動は行わないものとするが、対応業務の性質上、</w:t>
      </w:r>
      <w:r w:rsidR="00D136FD" w:rsidRPr="00A81F39">
        <w:rPr>
          <w:rFonts w:hint="eastAsia"/>
        </w:rPr>
        <w:t>や</w:t>
      </w:r>
      <w:r w:rsidR="00236B4F" w:rsidRPr="00A81F39">
        <w:rPr>
          <w:rFonts w:hint="eastAsia"/>
        </w:rPr>
        <w:t>むを得ず</w:t>
      </w:r>
      <w:r w:rsidR="00236B4F" w:rsidRPr="00A81F39">
        <w:rPr>
          <w:rFonts w:hint="eastAsia"/>
        </w:rPr>
        <w:t>SPC</w:t>
      </w:r>
      <w:r w:rsidR="005B37B0">
        <w:rPr>
          <w:rFonts w:hint="eastAsia"/>
        </w:rPr>
        <w:t>/PC</w:t>
      </w:r>
      <w:r w:rsidR="00700ED5" w:rsidRPr="00A81F39">
        <w:rPr>
          <w:rFonts w:hint="eastAsia"/>
        </w:rPr>
        <w:t>等機器</w:t>
      </w:r>
      <w:r w:rsidR="00236B4F" w:rsidRPr="00A81F39">
        <w:rPr>
          <w:rFonts w:hint="eastAsia"/>
        </w:rPr>
        <w:t>の拠点間移動が必要となる場合がある。</w:t>
      </w:r>
    </w:p>
    <w:p w14:paraId="277B947E" w14:textId="77777777" w:rsidR="0038639B" w:rsidRPr="00A81F39" w:rsidRDefault="0038639B" w:rsidP="0038639B">
      <w:pPr>
        <w:ind w:firstLineChars="100" w:firstLine="210"/>
      </w:pPr>
      <w:r w:rsidRPr="00A81F39">
        <w:rPr>
          <w:rFonts w:hint="eastAsia"/>
        </w:rPr>
        <w:t>本運用は、</w:t>
      </w:r>
      <w:r w:rsidR="00236B4F" w:rsidRPr="00A81F39">
        <w:rPr>
          <w:rFonts w:hint="eastAsia"/>
        </w:rPr>
        <w:t>その際の</w:t>
      </w:r>
      <w:del w:id="13" w:author="小清水太一 / KOSHIMIZU，TAICHI" w:date="2020-09-23T11:39:00Z">
        <w:r w:rsidR="00376CB5" w:rsidDel="009115C2">
          <w:rPr>
            <w:rFonts w:hint="eastAsia"/>
          </w:rPr>
          <w:delText>SSD</w:delText>
        </w:r>
        <w:r w:rsidRPr="00A81F39" w:rsidDel="009115C2">
          <w:rPr>
            <w:rFonts w:hint="eastAsia"/>
          </w:rPr>
          <w:delText>の</w:delText>
        </w:r>
      </w:del>
      <w:r w:rsidRPr="00A81F39">
        <w:rPr>
          <w:rFonts w:hint="eastAsia"/>
        </w:rPr>
        <w:t>SPC</w:t>
      </w:r>
      <w:r w:rsidR="005B37B0">
        <w:rPr>
          <w:rFonts w:hint="eastAsia"/>
        </w:rPr>
        <w:t>/PC</w:t>
      </w:r>
      <w:r w:rsidR="00700ED5" w:rsidRPr="00A81F39">
        <w:rPr>
          <w:rFonts w:hint="eastAsia"/>
        </w:rPr>
        <w:t>等機器</w:t>
      </w:r>
      <w:r w:rsidRPr="00A81F39">
        <w:rPr>
          <w:rFonts w:hint="eastAsia"/>
        </w:rPr>
        <w:t>持出・持込等、</w:t>
      </w:r>
      <w:r w:rsidRPr="00A81F39">
        <w:rPr>
          <w:rFonts w:hint="eastAsia"/>
        </w:rPr>
        <w:t>SPC</w:t>
      </w:r>
      <w:r w:rsidR="005B37B0">
        <w:rPr>
          <w:rFonts w:hint="eastAsia"/>
        </w:rPr>
        <w:t>/PC</w:t>
      </w:r>
      <w:r w:rsidR="00700ED5" w:rsidRPr="00A81F39">
        <w:rPr>
          <w:rFonts w:hint="eastAsia"/>
        </w:rPr>
        <w:t>等機器</w:t>
      </w:r>
      <w:r w:rsidRPr="00A81F39">
        <w:rPr>
          <w:rFonts w:hint="eastAsia"/>
        </w:rPr>
        <w:t>の拠点間移動に関しての運用について定めるものである。</w:t>
      </w:r>
    </w:p>
    <w:p w14:paraId="4AFC7EB7" w14:textId="77777777" w:rsidR="000E2F5A" w:rsidRPr="00A81F39" w:rsidRDefault="00235D03" w:rsidP="000E2F5A">
      <w:r w:rsidRPr="00A81F39">
        <w:t>また、運用にあたっては、管理票にある以下の</w:t>
      </w:r>
      <w:r w:rsidR="0070738B" w:rsidRPr="00A81F39">
        <w:t>ルール</w:t>
      </w:r>
      <w:r w:rsidRPr="00A81F39">
        <w:t>認識の上運用すること</w:t>
      </w:r>
    </w:p>
    <w:p w14:paraId="53961443" w14:textId="77777777" w:rsidR="00235D03" w:rsidRPr="00A81F39" w:rsidRDefault="00235D03" w:rsidP="000E2F5A"/>
    <w:p w14:paraId="3F9429C1" w14:textId="77777777" w:rsidR="00235D03" w:rsidRPr="00A81F39" w:rsidRDefault="002D70AF" w:rsidP="000E2F5A">
      <w:r>
        <w:rPr>
          <w:noProof/>
        </w:rPr>
        <mc:AlternateContent>
          <mc:Choice Requires="wps">
            <w:drawing>
              <wp:anchor distT="0" distB="0" distL="114300" distR="114300" simplePos="0" relativeHeight="251658240" behindDoc="0" locked="0" layoutInCell="1" allowOverlap="1" wp14:anchorId="542E5FDE" wp14:editId="12209A39">
                <wp:simplePos x="0" y="0"/>
                <wp:positionH relativeFrom="column">
                  <wp:posOffset>-66675</wp:posOffset>
                </wp:positionH>
                <wp:positionV relativeFrom="paragraph">
                  <wp:posOffset>47625</wp:posOffset>
                </wp:positionV>
                <wp:extent cx="6391275" cy="2162175"/>
                <wp:effectExtent l="0" t="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2162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21114" id="Rectangle 2" o:spid="_x0000_s1026" style="position:absolute;left:0;text-align:left;margin-left:-5.25pt;margin-top:3.75pt;width:503.25pt;height:17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" filled="f">
                <v:textbox inset="5.85pt,.7pt,5.85pt,.7pt"/>
              </v:rect>
            </w:pict>
          </mc:Fallback>
        </mc:AlternateContent>
      </w:r>
    </w:p>
    <w:p w14:paraId="32129BAB" w14:textId="77777777" w:rsidR="00235D03" w:rsidRPr="00A81F39" w:rsidRDefault="005B37B0" w:rsidP="00235D03">
      <w:r>
        <w:rPr>
          <w:rFonts w:hint="eastAsia"/>
        </w:rPr>
        <w:t>・</w:t>
      </w:r>
      <w:r>
        <w:rPr>
          <w:rFonts w:hint="eastAsia"/>
        </w:rPr>
        <w:t>S</w:t>
      </w:r>
      <w:r w:rsidR="00235D03" w:rsidRPr="00A81F39">
        <w:rPr>
          <w:rFonts w:hint="eastAsia"/>
        </w:rPr>
        <w:t>PC</w:t>
      </w:r>
      <w:r>
        <w:rPr>
          <w:rFonts w:hint="eastAsia"/>
        </w:rPr>
        <w:t>/PC</w:t>
      </w:r>
      <w:r w:rsidR="00700ED5" w:rsidRPr="00A81F39">
        <w:rPr>
          <w:rFonts w:hint="eastAsia"/>
        </w:rPr>
        <w:t>等機器</w:t>
      </w:r>
      <w:r w:rsidR="00235D03" w:rsidRPr="00A81F39">
        <w:rPr>
          <w:rFonts w:hint="eastAsia"/>
        </w:rPr>
        <w:t>の作業拠点を明確にし、作業拠点から基本持ち出しません。</w:t>
      </w:r>
    </w:p>
    <w:p w14:paraId="0EEABEB3" w14:textId="77777777" w:rsidR="00235D03" w:rsidRPr="00A81F39" w:rsidRDefault="00D136FD" w:rsidP="00235D03">
      <w:r w:rsidRPr="00A81F39">
        <w:rPr>
          <w:rFonts w:hint="eastAsia"/>
        </w:rPr>
        <w:t>・や</w:t>
      </w:r>
      <w:r w:rsidR="00235D03" w:rsidRPr="00A81F39">
        <w:rPr>
          <w:rFonts w:hint="eastAsia"/>
        </w:rPr>
        <w:t>むを得ず持ち出しが必要な場合は、持出しの記録・報告（社内）を残し厳密な管理を行います。</w:t>
      </w:r>
    </w:p>
    <w:p w14:paraId="5EA288C1" w14:textId="77777777" w:rsidR="00235D03" w:rsidRDefault="00235D03" w:rsidP="00235D03">
      <w:r w:rsidRPr="00A81F39">
        <w:rPr>
          <w:rFonts w:hint="eastAsia"/>
        </w:rPr>
        <w:t>・また、持ち出す際は、移動する範囲も拠点間にとどめ、飲酒等せず、拠点間の移動のみ行います。</w:t>
      </w:r>
    </w:p>
    <w:p w14:paraId="1C654901" w14:textId="77777777" w:rsidR="00962523" w:rsidRPr="00782C3C" w:rsidRDefault="00D81F67" w:rsidP="00376CB5">
      <w:pPr>
        <w:rPr>
          <w:dstrike/>
          <w:color w:val="0070C0"/>
        </w:rPr>
      </w:pPr>
      <w:r>
        <w:rPr>
          <w:rFonts w:hint="eastAsia"/>
        </w:rPr>
        <w:t xml:space="preserve">　（拠点～自宅間も可</w:t>
      </w:r>
      <w:r w:rsidR="005B37B0">
        <w:rPr>
          <w:rFonts w:hint="eastAsia"/>
        </w:rPr>
        <w:t>）</w:t>
      </w:r>
    </w:p>
    <w:p w14:paraId="74AE6C9F" w14:textId="77777777" w:rsidR="00417928" w:rsidRPr="00A81F39" w:rsidRDefault="00417928" w:rsidP="00235D03">
      <w:r w:rsidRPr="00A81F39">
        <w:rPr>
          <w:rFonts w:hint="eastAsia"/>
        </w:rPr>
        <w:t>・持出（運搬）時は、物理的な安全対策を実施します。</w:t>
      </w:r>
    </w:p>
    <w:p w14:paraId="628A17FB" w14:textId="77777777" w:rsidR="00235D03" w:rsidRPr="00A81F39" w:rsidRDefault="00235D03" w:rsidP="00235D03">
      <w:r w:rsidRPr="00A81F39">
        <w:rPr>
          <w:rFonts w:hint="eastAsia"/>
        </w:rPr>
        <w:t>・遠隔地出張など拠点外での保管が必要な場合は、施錠出来る場所にて保管しその記録・報告（社内）を残し厳密な管理を行います。</w:t>
      </w:r>
    </w:p>
    <w:p w14:paraId="66C6DAB6" w14:textId="77777777" w:rsidR="00700ED5" w:rsidRPr="00A81F39" w:rsidRDefault="00700ED5" w:rsidP="00235D03">
      <w:r w:rsidRPr="00A81F39">
        <w:rPr>
          <w:rFonts w:hint="eastAsia"/>
        </w:rPr>
        <w:t>・紛失・盗難時は速やかに</w:t>
      </w:r>
      <w:r w:rsidR="005B37B0">
        <w:rPr>
          <w:rFonts w:hint="eastAsia"/>
        </w:rPr>
        <w:t>各社</w:t>
      </w:r>
      <w:r w:rsidRPr="00A81F39">
        <w:rPr>
          <w:rFonts w:hint="eastAsia"/>
        </w:rPr>
        <w:t>担当部署並びに、弊社担当上長に連絡を入れます。</w:t>
      </w:r>
    </w:p>
    <w:p w14:paraId="75C172D9" w14:textId="77777777" w:rsidR="00235D03" w:rsidRPr="00A81F39" w:rsidRDefault="00235D03" w:rsidP="000E2F5A"/>
    <w:p w14:paraId="195FDCE8" w14:textId="77777777" w:rsidR="00235D03" w:rsidRPr="00A81F39" w:rsidRDefault="00235D03" w:rsidP="000E2F5A"/>
    <w:p w14:paraId="1476FCB2" w14:textId="737BE003" w:rsidR="000E2F5A" w:rsidRPr="00A81F39" w:rsidRDefault="000E2F5A" w:rsidP="000E2F5A">
      <w:r w:rsidRPr="00A81F39">
        <w:rPr>
          <w:rFonts w:hint="eastAsia"/>
        </w:rPr>
        <w:t>[SPC</w:t>
      </w:r>
      <w:r w:rsidRPr="00A81F39">
        <w:rPr>
          <w:rFonts w:hint="eastAsia"/>
        </w:rPr>
        <w:t>持出</w:t>
      </w:r>
      <w:r w:rsidRPr="00A81F39">
        <w:rPr>
          <w:rFonts w:hint="eastAsia"/>
        </w:rPr>
        <w:t>]</w:t>
      </w:r>
    </w:p>
    <w:p w14:paraId="33C8E6AC" w14:textId="0566EFF8" w:rsidR="00F339AB" w:rsidRPr="00A81F39" w:rsidRDefault="00F339AB" w:rsidP="000E2F5A">
      <w:r w:rsidRPr="00A81F39">
        <w:rPr>
          <w:rFonts w:hint="eastAsia"/>
        </w:rPr>
        <w:t>・本運用実施にあたり、</w:t>
      </w:r>
      <w:r w:rsidR="00677BAE">
        <w:rPr>
          <w:rFonts w:hint="eastAsia"/>
        </w:rPr>
        <w:t>メール</w:t>
      </w:r>
      <w:r w:rsidRPr="00A81F39">
        <w:rPr>
          <w:rFonts w:hint="eastAsia"/>
        </w:rPr>
        <w:t>をベースとした運用とする</w:t>
      </w:r>
      <w:r w:rsidR="00677BAE" w:rsidRPr="009F2D72">
        <w:rPr>
          <w:rFonts w:asciiTheme="minorEastAsia" w:hAnsiTheme="minorEastAsia"/>
          <w:szCs w:val="21"/>
        </w:rPr>
        <w:t>(</w:t>
      </w:r>
      <w:r w:rsidR="00DB6794">
        <w:rPr>
          <w:rFonts w:asciiTheme="minorEastAsia" w:hAnsiTheme="minorEastAsia"/>
          <w:szCs w:val="21"/>
        </w:rPr>
        <w:t>“</w:t>
      </w:r>
      <w:r w:rsidR="00677BAE" w:rsidRPr="009F2D72">
        <w:rPr>
          <w:rFonts w:asciiTheme="minorEastAsia" w:hAnsiTheme="minorEastAsia" w:cs="Arial"/>
          <w:color w:val="222222"/>
          <w:szCs w:val="21"/>
          <w:shd w:val="clear" w:color="auto" w:fill="FFFFFF"/>
        </w:rPr>
        <w:t xml:space="preserve">[op-ns-all 7193] FW: </w:t>
      </w:r>
      <w:r w:rsidR="00677BAE" w:rsidRPr="009F2D72">
        <w:rPr>
          <w:rFonts w:asciiTheme="minorEastAsia" w:hAnsiTheme="minorEastAsia" w:cs="Arial" w:hint="eastAsia"/>
          <w:color w:val="222222"/>
          <w:szCs w:val="21"/>
          <w:shd w:val="clear" w:color="auto" w:fill="FFFFFF"/>
        </w:rPr>
        <w:t>SPC/PC等機器の持出運用の変更(簡素化)について</w:t>
      </w:r>
      <w:r w:rsidR="00DB6794">
        <w:rPr>
          <w:rFonts w:asciiTheme="minorEastAsia" w:hAnsiTheme="minorEastAsia" w:cs="Arial"/>
          <w:color w:val="222222"/>
          <w:szCs w:val="21"/>
          <w:shd w:val="clear" w:color="auto" w:fill="FFFFFF"/>
        </w:rPr>
        <w:t>”</w:t>
      </w:r>
      <w:r w:rsidR="00677BAE" w:rsidRPr="009F2D72">
        <w:rPr>
          <w:rFonts w:asciiTheme="minorEastAsia" w:hAnsiTheme="minorEastAsia" w:cs="Arial" w:hint="eastAsia"/>
          <w:color w:val="222222"/>
          <w:szCs w:val="21"/>
          <w:shd w:val="clear" w:color="auto" w:fill="FFFFFF"/>
        </w:rPr>
        <w:t>参照)</w:t>
      </w:r>
      <w:r w:rsidRPr="00A81F39">
        <w:rPr>
          <w:rFonts w:hint="eastAsia"/>
        </w:rPr>
        <w:t>。</w:t>
      </w:r>
    </w:p>
    <w:p w14:paraId="51022A27" w14:textId="77777777" w:rsidR="000E2F5A" w:rsidRPr="00A81F39" w:rsidRDefault="000E2F5A" w:rsidP="000E2F5A"/>
    <w:p w14:paraId="5B17EE29" w14:textId="77777777" w:rsidR="000E2F5A" w:rsidRPr="00A81F39" w:rsidRDefault="000E2F5A" w:rsidP="000E2F5A">
      <w:r w:rsidRPr="00A81F39">
        <w:rPr>
          <w:rFonts w:hint="eastAsia"/>
        </w:rPr>
        <w:t>[SPC</w:t>
      </w:r>
      <w:r w:rsidR="00065871">
        <w:rPr>
          <w:rFonts w:hint="eastAsia"/>
        </w:rPr>
        <w:t>/PC</w:t>
      </w:r>
      <w:r w:rsidR="00700ED5" w:rsidRPr="00A81F39">
        <w:rPr>
          <w:rFonts w:hint="eastAsia"/>
        </w:rPr>
        <w:t>等機器</w:t>
      </w:r>
      <w:r w:rsidRPr="00A81F39">
        <w:rPr>
          <w:rFonts w:hint="eastAsia"/>
        </w:rPr>
        <w:t>持出</w:t>
      </w:r>
      <w:r w:rsidRPr="00A81F39">
        <w:rPr>
          <w:rFonts w:hint="eastAsia"/>
        </w:rPr>
        <w:t>(</w:t>
      </w:r>
      <w:r w:rsidRPr="00A81F39">
        <w:rPr>
          <w:rFonts w:hint="eastAsia"/>
        </w:rPr>
        <w:t>拠点間移動</w:t>
      </w:r>
      <w:r w:rsidRPr="00A81F39">
        <w:rPr>
          <w:rFonts w:hint="eastAsia"/>
        </w:rPr>
        <w:t>)</w:t>
      </w:r>
      <w:r w:rsidRPr="00A81F39">
        <w:rPr>
          <w:rFonts w:hint="eastAsia"/>
        </w:rPr>
        <w:t>の連絡</w:t>
      </w:r>
      <w:r w:rsidRPr="00A81F39">
        <w:rPr>
          <w:rFonts w:hint="eastAsia"/>
        </w:rPr>
        <w:t>]</w:t>
      </w:r>
    </w:p>
    <w:p w14:paraId="40188C7C" w14:textId="56BE868A" w:rsidR="000E2F5A" w:rsidRPr="00A81F39" w:rsidRDefault="000E2F5A" w:rsidP="000E2F5A">
      <w:r w:rsidRPr="00A81F39">
        <w:rPr>
          <w:rFonts w:hint="eastAsia"/>
        </w:rPr>
        <w:t xml:space="preserve"> </w:t>
      </w:r>
      <w:r w:rsidR="00236B4F" w:rsidRPr="00A81F39">
        <w:rPr>
          <w:rFonts w:hint="eastAsia"/>
        </w:rPr>
        <w:t>実際の運用は</w:t>
      </w:r>
      <w:del w:id="14" w:author="小清水太一 / KOSHIMIZU，TAICHI" w:date="2020-09-23T11:40:00Z">
        <w:r w:rsidR="00376CB5" w:rsidDel="008D20F7">
          <w:rPr>
            <w:rFonts w:hint="eastAsia"/>
          </w:rPr>
          <w:delText xml:space="preserve">SSD </w:delText>
        </w:r>
      </w:del>
      <w:r w:rsidR="00677BAE">
        <w:t xml:space="preserve">PC </w:t>
      </w:r>
      <w:r w:rsidR="00677BAE">
        <w:rPr>
          <w:rFonts w:hint="eastAsia"/>
        </w:rPr>
        <w:t>持ち出し連絡用</w:t>
      </w:r>
      <w:r w:rsidRPr="00A81F39">
        <w:rPr>
          <w:rFonts w:hint="eastAsia"/>
        </w:rPr>
        <w:t>ML</w:t>
      </w:r>
      <w:r w:rsidR="00F339AB" w:rsidRPr="00A81F39">
        <w:rPr>
          <w:rFonts w:hint="eastAsia"/>
        </w:rPr>
        <w:t>での連絡</w:t>
      </w:r>
      <w:r w:rsidRPr="00A81F39">
        <w:rPr>
          <w:rFonts w:hint="eastAsia"/>
        </w:rPr>
        <w:t>運用とする。</w:t>
      </w:r>
    </w:p>
    <w:p w14:paraId="08D258FA" w14:textId="77777777" w:rsidR="006F4C05" w:rsidRPr="00677BAE" w:rsidRDefault="006F4C05" w:rsidP="00236B4F"/>
    <w:p w14:paraId="08AC1FD4" w14:textId="77777777" w:rsidR="00F339AB" w:rsidRPr="00A81F39" w:rsidRDefault="00F339AB" w:rsidP="00236B4F">
      <w:r w:rsidRPr="00A81F39">
        <w:rPr>
          <w:rFonts w:hint="eastAsia"/>
        </w:rPr>
        <w:t>SPC</w:t>
      </w:r>
      <w:r w:rsidR="00065871">
        <w:rPr>
          <w:rFonts w:hint="eastAsia"/>
        </w:rPr>
        <w:t>/PC</w:t>
      </w:r>
      <w:r w:rsidR="00700ED5" w:rsidRPr="00A81F39">
        <w:rPr>
          <w:rFonts w:hint="eastAsia"/>
        </w:rPr>
        <w:t>等機器</w:t>
      </w:r>
      <w:r w:rsidRPr="00A81F39">
        <w:rPr>
          <w:rFonts w:hint="eastAsia"/>
        </w:rPr>
        <w:t>持出・持込時は以下の手順に沿って連絡を実施するものとする。</w:t>
      </w:r>
    </w:p>
    <w:p w14:paraId="4E4DB38C" w14:textId="77777777" w:rsidR="000E2F5A" w:rsidRPr="00A81F39" w:rsidRDefault="000E2F5A" w:rsidP="000E2F5A">
      <w:r w:rsidRPr="00A81F39">
        <w:rPr>
          <w:rFonts w:hint="eastAsia"/>
        </w:rPr>
        <w:t>・拠点出発時</w:t>
      </w:r>
    </w:p>
    <w:p w14:paraId="15EDF028" w14:textId="59936EA0" w:rsidR="00F339AB" w:rsidRPr="00A81F39" w:rsidRDefault="00F339AB" w:rsidP="000E2F5A">
      <w:r w:rsidRPr="00A81F39">
        <w:rPr>
          <w:rFonts w:hint="eastAsia"/>
        </w:rPr>
        <w:t xml:space="preserve">　以下の要領でメール連絡を行う。</w:t>
      </w:r>
    </w:p>
    <w:p w14:paraId="6422F064" w14:textId="77777777" w:rsidR="00962523" w:rsidRPr="00A81F39" w:rsidRDefault="00962523" w:rsidP="000E2F5A">
      <w:r w:rsidRPr="00A81F39">
        <w:rPr>
          <w:rFonts w:hint="eastAsia"/>
        </w:rPr>
        <w:t xml:space="preserve">　持出は、肩かけ可能な鞄等に格納し</w:t>
      </w:r>
      <w:r w:rsidR="00687B5A">
        <w:rPr>
          <w:rFonts w:hint="eastAsia"/>
        </w:rPr>
        <w:t>施錠の上</w:t>
      </w:r>
      <w:r w:rsidRPr="00A81F39">
        <w:rPr>
          <w:rFonts w:hint="eastAsia"/>
        </w:rPr>
        <w:t>、</w:t>
      </w:r>
      <w:r w:rsidR="00307659" w:rsidRPr="00A81F39">
        <w:rPr>
          <w:rFonts w:hint="eastAsia"/>
        </w:rPr>
        <w:t>持ち運び時</w:t>
      </w:r>
      <w:r w:rsidRPr="00A81F39">
        <w:rPr>
          <w:rFonts w:hint="eastAsia"/>
        </w:rPr>
        <w:t>肩ひもはたすきがけして運搬する。</w:t>
      </w:r>
    </w:p>
    <w:p w14:paraId="2B6D1F92" w14:textId="18A54844" w:rsidR="00417928" w:rsidRDefault="00417928" w:rsidP="000E2F5A">
      <w:pPr>
        <w:rPr>
          <w:ins w:id="15" w:author="小清水太一 / KOSHIMIZU，TAICHI" w:date="2020-09-23T11:43:00Z"/>
          <w:strike/>
        </w:rPr>
      </w:pPr>
      <w:r w:rsidRPr="00A81F39">
        <w:rPr>
          <w:rFonts w:hint="eastAsia"/>
        </w:rPr>
        <w:t xml:space="preserve">  </w:t>
      </w:r>
      <w:r w:rsidRPr="00904F06">
        <w:rPr>
          <w:rFonts w:hint="eastAsia"/>
          <w:strike/>
          <w:rPrChange w:id="16" w:author="小清水太一 / KOSHIMIZU，TAICHI" w:date="2020-09-23T11:43:00Z">
            <w:rPr>
              <w:rFonts w:hint="eastAsia"/>
            </w:rPr>
          </w:rPrChange>
        </w:rPr>
        <w:t>また、ワイヤー</w:t>
      </w:r>
      <w:r w:rsidR="00376CB5" w:rsidRPr="00904F06">
        <w:rPr>
          <w:rFonts w:hint="eastAsia"/>
          <w:strike/>
          <w:rPrChange w:id="17" w:author="小清水太一 / KOSHIMIZU，TAICHI" w:date="2020-09-23T11:43:00Z">
            <w:rPr>
              <w:rFonts w:hint="eastAsia"/>
            </w:rPr>
          </w:rPrChange>
        </w:rPr>
        <w:t>、チェーン、コード</w:t>
      </w:r>
      <w:r w:rsidR="00065871" w:rsidRPr="00904F06">
        <w:rPr>
          <w:rFonts w:hint="eastAsia"/>
          <w:strike/>
          <w:rPrChange w:id="18" w:author="小清水太一 / KOSHIMIZU，TAICHI" w:date="2020-09-23T11:43:00Z">
            <w:rPr>
              <w:rFonts w:hint="eastAsia"/>
            </w:rPr>
          </w:rPrChange>
        </w:rPr>
        <w:t>等</w:t>
      </w:r>
      <w:r w:rsidRPr="00904F06">
        <w:rPr>
          <w:rFonts w:hint="eastAsia"/>
          <w:strike/>
          <w:rPrChange w:id="19" w:author="小清水太一 / KOSHIMIZU，TAICHI" w:date="2020-09-23T11:43:00Z">
            <w:rPr>
              <w:rFonts w:hint="eastAsia"/>
            </w:rPr>
          </w:rPrChange>
        </w:rPr>
        <w:t>による機器を格納した鞄と体のつなぎを行って運搬する。</w:t>
      </w:r>
    </w:p>
    <w:p w14:paraId="17D21A0B" w14:textId="003E1D4F" w:rsidR="00904F06" w:rsidRPr="00B359B3" w:rsidRDefault="00B359B3" w:rsidP="000E2F5A">
      <w:pPr>
        <w:rPr>
          <w:color w:val="FF0000"/>
          <w:rPrChange w:id="20" w:author="小清水太一 / KOSHIMIZU，TAICHI" w:date="2020-09-23T11:43:00Z">
            <w:rPr/>
          </w:rPrChange>
        </w:rPr>
      </w:pPr>
      <w:ins w:id="21" w:author="小清水太一 / KOSHIMIZU，TAICHI" w:date="2020-09-23T11:43:00Z">
        <w:r w:rsidRPr="00B359B3">
          <w:rPr>
            <w:rFonts w:hint="eastAsia"/>
            <w:color w:val="FF0000"/>
            <w:rPrChange w:id="22" w:author="小清水太一 / KOSHIMIZU，TAICHI" w:date="2020-09-23T11:43:00Z">
              <w:rPr>
                <w:rFonts w:hint="eastAsia"/>
                <w:strike/>
              </w:rPr>
            </w:rPrChange>
          </w:rPr>
          <w:t xml:space="preserve">　</w:t>
        </w:r>
        <w:r>
          <w:rPr>
            <w:rFonts w:hint="eastAsia"/>
            <w:color w:val="FF0000"/>
          </w:rPr>
          <w:t>(</w:t>
        </w:r>
      </w:ins>
      <w:ins w:id="23" w:author="小清水太一 / KOSHIMIZU，TAICHI" w:date="2020-09-23T11:44:00Z">
        <w:r>
          <w:rPr>
            <w:rFonts w:hint="eastAsia"/>
            <w:color w:val="FF0000"/>
          </w:rPr>
          <w:t>鞄と体をつなぐのは、</w:t>
        </w:r>
      </w:ins>
      <w:ins w:id="24" w:author="小清水太一 / KOSHIMIZU，TAICHI" w:date="2020-09-23T11:43:00Z">
        <w:r w:rsidRPr="00B359B3">
          <w:rPr>
            <w:color w:val="FF0000"/>
            <w:rPrChange w:id="25" w:author="小清水太一 / KOSHIMIZU，TAICHI" w:date="2020-09-23T11:43:00Z">
              <w:rPr>
                <w:strike/>
              </w:rPr>
            </w:rPrChange>
          </w:rPr>
          <w:t>2020/09/01</w:t>
        </w:r>
        <w:r w:rsidRPr="00B359B3">
          <w:rPr>
            <w:rFonts w:hint="eastAsia"/>
            <w:color w:val="FF0000"/>
            <w:rPrChange w:id="26" w:author="小清水太一 / KOSHIMIZU，TAICHI" w:date="2020-09-23T11:43:00Z">
              <w:rPr>
                <w:rFonts w:hint="eastAsia"/>
                <w:strike/>
              </w:rPr>
            </w:rPrChange>
          </w:rPr>
          <w:t>から実施不要</w:t>
        </w:r>
      </w:ins>
      <w:ins w:id="27" w:author="小清水太一 / KOSHIMIZU，TAICHI" w:date="2020-09-23T11:44:00Z">
        <w:r>
          <w:rPr>
            <w:rFonts w:hint="eastAsia"/>
            <w:color w:val="FF0000"/>
          </w:rPr>
          <w:t>)</w:t>
        </w:r>
      </w:ins>
    </w:p>
    <w:p w14:paraId="1460E574" w14:textId="69F722E8" w:rsidR="00DB6794" w:rsidDel="00B359B3" w:rsidRDefault="00417928" w:rsidP="000E2F5A">
      <w:pPr>
        <w:rPr>
          <w:del w:id="28" w:author="小清水太一 / KOSHIMIZU，TAICHI" w:date="2020-09-23T11:44:00Z"/>
        </w:rPr>
      </w:pPr>
      <w:r w:rsidRPr="00A81F39">
        <w:rPr>
          <w:rFonts w:hint="eastAsia"/>
        </w:rPr>
        <w:t xml:space="preserve">　</w:t>
      </w:r>
      <w:r w:rsidR="00DB6794">
        <w:rPr>
          <w:rFonts w:hint="eastAsia"/>
        </w:rPr>
        <w:t>以下持出メールの例。</w:t>
      </w:r>
    </w:p>
    <w:p w14:paraId="644F5C92" w14:textId="49031BDD" w:rsidR="00DB6794" w:rsidRDefault="00DB6794">
      <w:pPr>
        <w:pPrChange w:id="29" w:author="小清水太一 / KOSHIMIZU，TAICHI" w:date="2020-09-23T11:44:00Z">
          <w:pPr>
            <w:widowControl/>
            <w:jc w:val="left"/>
          </w:pPr>
        </w:pPrChange>
      </w:pPr>
      <w:del w:id="30" w:author="小清水太一 / KOSHIMIZU，TAICHI" w:date="2020-09-23T11:44:00Z">
        <w:r w:rsidDel="00B359B3">
          <w:br w:type="page"/>
        </w:r>
      </w:del>
    </w:p>
    <w:p w14:paraId="1BAED6E5" w14:textId="77777777" w:rsidR="000E2F5A" w:rsidRDefault="000E2F5A" w:rsidP="000E2F5A">
      <w:r w:rsidRPr="00A81F39">
        <w:rPr>
          <w:rFonts w:hint="eastAsia"/>
        </w:rPr>
        <w:lastRenderedPageBreak/>
        <w:t>件名：【持出】</w:t>
      </w:r>
      <w:r w:rsidRPr="00A81F39">
        <w:rPr>
          <w:rFonts w:hint="eastAsia"/>
        </w:rPr>
        <w:t>(MM/DD)(</w:t>
      </w:r>
      <w:r w:rsidRPr="00A81F39">
        <w:rPr>
          <w:rFonts w:hint="eastAsia"/>
        </w:rPr>
        <w:t>氏名</w:t>
      </w:r>
      <w:r w:rsidRPr="00A81F39">
        <w:rPr>
          <w:rFonts w:hint="eastAsia"/>
        </w:rPr>
        <w:t>)</w:t>
      </w:r>
      <w:r w:rsidRPr="00A81F39">
        <w:rPr>
          <w:rFonts w:hint="eastAsia"/>
        </w:rPr>
        <w:t>拠点名→拠点名</w:t>
      </w:r>
      <w:r w:rsidR="00D136FD" w:rsidRPr="00A81F39">
        <w:rPr>
          <w:rFonts w:hint="eastAsia"/>
        </w:rPr>
        <w:t>・・・拠点名は地区名</w:t>
      </w:r>
      <w:r w:rsidR="00D136FD" w:rsidRPr="00A81F39">
        <w:rPr>
          <w:rFonts w:hint="eastAsia"/>
        </w:rPr>
        <w:t>(</w:t>
      </w:r>
      <w:r w:rsidR="00D136FD" w:rsidRPr="00A81F39">
        <w:rPr>
          <w:rFonts w:hint="eastAsia"/>
        </w:rPr>
        <w:t>南砂町</w:t>
      </w:r>
      <w:r w:rsidR="00D136FD" w:rsidRPr="00A81F39">
        <w:rPr>
          <w:rFonts w:hint="eastAsia"/>
        </w:rPr>
        <w:t xml:space="preserve"> </w:t>
      </w:r>
      <w:r w:rsidR="00D136FD" w:rsidRPr="00A81F39">
        <w:rPr>
          <w:rFonts w:hint="eastAsia"/>
        </w:rPr>
        <w:t>等</w:t>
      </w:r>
      <w:r w:rsidR="00D136FD" w:rsidRPr="00A81F39">
        <w:rPr>
          <w:rFonts w:hint="eastAsia"/>
        </w:rPr>
        <w:t>)</w:t>
      </w:r>
      <w:r w:rsidR="00D136FD" w:rsidRPr="00A81F39">
        <w:rPr>
          <w:rFonts w:hint="eastAsia"/>
        </w:rPr>
        <w:t>のみ記載する</w:t>
      </w:r>
    </w:p>
    <w:p w14:paraId="1D76D819" w14:textId="77777777" w:rsidR="00677BAE" w:rsidRPr="00DB6794" w:rsidRDefault="00677BAE" w:rsidP="000E2F5A">
      <w:pPr>
        <w:rPr>
          <w:szCs w:val="21"/>
        </w:rPr>
      </w:pPr>
      <w:r w:rsidRPr="00DB6794">
        <w:rPr>
          <w:rFonts w:hint="eastAsia"/>
        </w:rPr>
        <w:t>宛先：</w:t>
      </w:r>
      <w:r w:rsidRPr="00DB6794">
        <w:t>ML</w:t>
      </w:r>
      <w:r w:rsidRPr="00DB6794">
        <w:rPr>
          <w:szCs w:val="21"/>
        </w:rPr>
        <w:t>(</w:t>
      </w:r>
      <w:r w:rsidR="00DB6794" w:rsidRPr="009F2D72">
        <w:rPr>
          <w:szCs w:val="21"/>
        </w:rPr>
        <w:t>op-pc-mochidashi@cij.co.jp</w:t>
      </w:r>
      <w:r w:rsidRPr="009F2D72">
        <w:rPr>
          <w:rFonts w:ascii="Arial" w:hAnsi="Arial" w:cs="Arial"/>
          <w:szCs w:val="21"/>
          <w:shd w:val="clear" w:color="auto" w:fill="FFFFFF"/>
        </w:rPr>
        <w:t>)</w:t>
      </w:r>
      <w:r w:rsidRPr="009F2D72">
        <w:rPr>
          <w:rFonts w:ascii="Arial" w:hAnsi="Arial" w:cs="Arial" w:hint="eastAsia"/>
          <w:szCs w:val="21"/>
          <w:shd w:val="clear" w:color="auto" w:fill="FFFFFF"/>
        </w:rPr>
        <w:t>、</w:t>
      </w:r>
      <w:r w:rsidRPr="009F2D72">
        <w:rPr>
          <w:rFonts w:asciiTheme="minorEastAsia" w:hAnsiTheme="minorEastAsia" w:cs="Arial" w:hint="eastAsia"/>
          <w:szCs w:val="21"/>
          <w:shd w:val="clear" w:color="auto" w:fill="FFFFFF"/>
        </w:rPr>
        <w:t>自携帯メルアドを追加</w:t>
      </w:r>
    </w:p>
    <w:p w14:paraId="112F84C9" w14:textId="77777777" w:rsidR="000E2F5A" w:rsidRPr="00A81F39" w:rsidRDefault="000E2F5A" w:rsidP="00376CB5">
      <w:r w:rsidRPr="00A81F39">
        <w:rPr>
          <w:rFonts w:hint="eastAsia"/>
        </w:rPr>
        <w:t>本文</w:t>
      </w:r>
      <w:r w:rsidRPr="00A81F39">
        <w:rPr>
          <w:rFonts w:hint="eastAsia"/>
        </w:rPr>
        <w:t>(sample)</w:t>
      </w:r>
      <w:r w:rsidRPr="00A81F39">
        <w:rPr>
          <w:rFonts w:hint="eastAsia"/>
        </w:rPr>
        <w:t>：</w:t>
      </w:r>
      <w:r w:rsidRPr="00A81F39">
        <w:rPr>
          <w:rFonts w:hint="eastAsia"/>
        </w:rPr>
        <w:t xml:space="preserve">YYYY/MM/DD </w:t>
      </w:r>
      <w:r w:rsidRPr="00A81F39">
        <w:rPr>
          <w:rFonts w:hint="eastAsia"/>
        </w:rPr>
        <w:t>標題の件、移動にともない、持出申請を行います。</w:t>
      </w:r>
    </w:p>
    <w:p w14:paraId="6705CA51" w14:textId="0F6EDE85" w:rsidR="00677BAE" w:rsidRDefault="000E2F5A" w:rsidP="00F339AB">
      <w:pPr>
        <w:ind w:left="1470" w:hangingChars="700" w:hanging="1470"/>
      </w:pPr>
      <w:r w:rsidRPr="00A81F39">
        <w:rPr>
          <w:rFonts w:hint="eastAsia"/>
        </w:rPr>
        <w:t xml:space="preserve">　　　　　　　</w:t>
      </w:r>
      <w:r w:rsidR="00677BAE" w:rsidRPr="00A81F39">
        <w:rPr>
          <w:rFonts w:hint="eastAsia"/>
        </w:rPr>
        <w:t>------------------------------------------------------------------</w:t>
      </w:r>
    </w:p>
    <w:p w14:paraId="642F6136" w14:textId="77777777" w:rsidR="00DB6794" w:rsidRPr="00DB6794" w:rsidRDefault="00677BAE" w:rsidP="009F2D72">
      <w:pPr>
        <w:ind w:leftChars="700" w:left="1470"/>
        <w:rPr>
          <w:szCs w:val="21"/>
        </w:rPr>
      </w:pPr>
      <w:r w:rsidRPr="009F2D72">
        <w:rPr>
          <w:rFonts w:ascii="Arial" w:hAnsi="Arial" w:cs="Arial" w:hint="eastAsia"/>
          <w:color w:val="222222"/>
          <w:szCs w:val="21"/>
          <w:shd w:val="clear" w:color="auto" w:fill="FFFFFF"/>
        </w:rPr>
        <w:t>氏名：</w:t>
      </w:r>
      <w:r w:rsidRPr="009F2D72">
        <w:rPr>
          <w:rFonts w:ascii="Arial" w:hAnsi="Arial" w:cs="Arial"/>
          <w:color w:val="222222"/>
          <w:szCs w:val="21"/>
        </w:rPr>
        <w:br/>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持出</w:t>
      </w:r>
      <w:r w:rsidRPr="009F2D72">
        <w:rPr>
          <w:rFonts w:ascii="Arial" w:hAnsi="Arial" w:cs="Arial" w:hint="eastAsia"/>
          <w:color w:val="222222"/>
          <w:szCs w:val="21"/>
          <w:shd w:val="clear" w:color="auto" w:fill="FFFFFF"/>
        </w:rPr>
        <w:t>先：</w:t>
      </w:r>
      <w:r w:rsidR="009753B2">
        <w:rPr>
          <w:rFonts w:ascii="Arial" w:hAnsi="Arial" w:cs="Arial" w:hint="eastAsia"/>
          <w:color w:val="222222"/>
          <w:szCs w:val="21"/>
          <w:shd w:val="clear" w:color="auto" w:fill="FFFFFF"/>
        </w:rPr>
        <w:t>拠点名をのみ記載する</w:t>
      </w:r>
      <w:r w:rsidRPr="009F2D72">
        <w:rPr>
          <w:rFonts w:ascii="Arial" w:hAnsi="Arial" w:cs="Arial"/>
          <w:color w:val="222222"/>
          <w:szCs w:val="21"/>
        </w:rPr>
        <w:br/>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持出</w:t>
      </w:r>
      <w:r w:rsidRPr="009F2D72">
        <w:rPr>
          <w:rFonts w:ascii="Arial" w:hAnsi="Arial" w:cs="Arial"/>
          <w:color w:val="222222"/>
          <w:szCs w:val="21"/>
          <w:shd w:val="clear" w:color="auto" w:fill="FFFFFF"/>
        </w:rPr>
        <w:t>(</w:t>
      </w:r>
      <w:r w:rsidRPr="009F2D72">
        <w:rPr>
          <w:rFonts w:ascii="Arial" w:hAnsi="Arial" w:cs="Arial" w:hint="eastAsia"/>
          <w:color w:val="222222"/>
          <w:szCs w:val="21"/>
          <w:shd w:val="clear" w:color="auto" w:fill="FFFFFF"/>
        </w:rPr>
        <w:t>移動元</w:t>
      </w:r>
      <w:r w:rsidRPr="009F2D72">
        <w:rPr>
          <w:rFonts w:ascii="Arial" w:hAnsi="Arial" w:cs="Arial"/>
          <w:color w:val="222222"/>
          <w:szCs w:val="21"/>
          <w:shd w:val="clear" w:color="auto" w:fill="FFFFFF"/>
        </w:rPr>
        <w:t>)</w:t>
      </w:r>
      <w:r w:rsidRPr="009F2D72">
        <w:rPr>
          <w:rFonts w:ascii="Arial" w:hAnsi="Arial" w:cs="Arial" w:hint="eastAsia"/>
          <w:color w:val="222222"/>
          <w:szCs w:val="21"/>
          <w:shd w:val="clear" w:color="auto" w:fill="FFFFFF"/>
        </w:rPr>
        <w:t>：</w:t>
      </w:r>
      <w:r w:rsidRPr="009F2D72">
        <w:rPr>
          <w:rFonts w:ascii="Arial" w:hAnsi="Arial" w:cs="Arial"/>
          <w:color w:val="222222"/>
          <w:szCs w:val="21"/>
          <w:shd w:val="clear" w:color="auto" w:fill="FFFFFF"/>
        </w:rPr>
        <w:t xml:space="preserve">YYYY-MM-DD hh:mm    </w:t>
      </w:r>
      <w:r w:rsidRPr="009F2D72">
        <w:rPr>
          <w:rFonts w:ascii="Arial" w:hAnsi="Arial" w:cs="Arial" w:hint="eastAsia"/>
          <w:color w:val="222222"/>
          <w:szCs w:val="21"/>
          <w:shd w:val="clear" w:color="auto" w:fill="FFFFFF"/>
        </w:rPr>
        <w:t>・自宅経由</w:t>
      </w:r>
      <w:r w:rsidRPr="009F2D72">
        <w:rPr>
          <w:rFonts w:ascii="Arial" w:hAnsi="Arial" w:cs="Arial"/>
          <w:color w:val="222222"/>
          <w:szCs w:val="21"/>
          <w:shd w:val="clear" w:color="auto" w:fill="FFFFFF"/>
        </w:rPr>
        <w:t>(</w:t>
      </w:r>
      <w:r w:rsidRPr="009F2D72">
        <w:rPr>
          <w:rFonts w:ascii="Arial" w:hAnsi="Arial" w:cs="Arial" w:hint="eastAsia"/>
          <w:color w:val="222222"/>
          <w:szCs w:val="21"/>
          <w:shd w:val="clear" w:color="auto" w:fill="FFFFFF"/>
        </w:rPr>
        <w:t>□</w:t>
      </w:r>
      <w:r w:rsidRPr="009F2D72">
        <w:rPr>
          <w:rFonts w:ascii="Arial" w:hAnsi="Arial" w:cs="Arial"/>
          <w:color w:val="222222"/>
          <w:szCs w:val="21"/>
          <w:shd w:val="clear" w:color="auto" w:fill="FFFFFF"/>
        </w:rPr>
        <w:t>:</w:t>
      </w:r>
      <w:r w:rsidRPr="009F2D72">
        <w:rPr>
          <w:rFonts w:ascii="Arial" w:hAnsi="Arial" w:cs="Arial" w:hint="eastAsia"/>
          <w:color w:val="222222"/>
          <w:szCs w:val="21"/>
          <w:shd w:val="clear" w:color="auto" w:fill="FFFFFF"/>
        </w:rPr>
        <w:t>なし</w:t>
      </w:r>
      <w:r w:rsidRPr="009F2D72">
        <w:rPr>
          <w:rFonts w:ascii="Arial" w:hAnsi="Arial" w:cs="Arial" w:hint="eastAsia"/>
          <w:color w:val="222222"/>
          <w:szCs w:val="21"/>
          <w:shd w:val="clear" w:color="auto" w:fill="FFFFFF"/>
        </w:rPr>
        <w:t>  </w:t>
      </w:r>
      <w:r w:rsidRPr="009F2D72">
        <w:rPr>
          <w:rFonts w:ascii="Arial" w:hAnsi="Arial" w:cs="Arial" w:hint="eastAsia"/>
          <w:color w:val="222222"/>
          <w:szCs w:val="21"/>
          <w:shd w:val="clear" w:color="auto" w:fill="FFFFFF"/>
        </w:rPr>
        <w:t>■</w:t>
      </w:r>
      <w:r w:rsidRPr="009F2D72">
        <w:rPr>
          <w:rFonts w:ascii="Arial" w:hAnsi="Arial" w:cs="Arial"/>
          <w:color w:val="222222"/>
          <w:szCs w:val="21"/>
          <w:shd w:val="clear" w:color="auto" w:fill="FFFFFF"/>
        </w:rPr>
        <w:t>:</w:t>
      </w:r>
      <w:r w:rsidRPr="009F2D72">
        <w:rPr>
          <w:rFonts w:ascii="Arial" w:hAnsi="Arial" w:cs="Arial" w:hint="eastAsia"/>
          <w:color w:val="222222"/>
          <w:szCs w:val="21"/>
          <w:shd w:val="clear" w:color="auto" w:fill="FFFFFF"/>
        </w:rPr>
        <w:t>あり</w:t>
      </w:r>
      <w:r w:rsidRPr="009F2D72">
        <w:rPr>
          <w:rFonts w:ascii="Arial" w:hAnsi="Arial" w:cs="Arial"/>
          <w:color w:val="222222"/>
          <w:szCs w:val="21"/>
          <w:shd w:val="clear" w:color="auto" w:fill="FFFFFF"/>
        </w:rPr>
        <w:t>)</w:t>
      </w:r>
      <w:r w:rsidRPr="009F2D72">
        <w:rPr>
          <w:rFonts w:ascii="Arial" w:hAnsi="Arial" w:cs="Arial"/>
          <w:color w:val="222222"/>
          <w:szCs w:val="21"/>
        </w:rPr>
        <w:br/>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w:t>
      </w:r>
      <w:r w:rsidRPr="009F2D72">
        <w:rPr>
          <w:rFonts w:ascii="Arial" w:hAnsi="Arial" w:cs="Arial" w:hint="eastAsia"/>
          <w:color w:val="222222"/>
          <w:szCs w:val="21"/>
          <w:shd w:val="clear" w:color="auto" w:fill="FFFFFF"/>
        </w:rPr>
        <w:t>込</w:t>
      </w:r>
      <w:r w:rsidRPr="009F2D72">
        <w:rPr>
          <w:rFonts w:ascii="Arial" w:hAnsi="Arial" w:cs="Arial"/>
          <w:color w:val="222222"/>
          <w:szCs w:val="21"/>
          <w:shd w:val="clear" w:color="auto" w:fill="FFFFFF"/>
        </w:rPr>
        <w:t>(</w:t>
      </w:r>
      <w:r w:rsidRPr="009F2D72">
        <w:rPr>
          <w:rFonts w:ascii="Arial" w:hAnsi="Arial" w:cs="Arial" w:hint="eastAsia"/>
          <w:color w:val="222222"/>
          <w:szCs w:val="21"/>
          <w:shd w:val="clear" w:color="auto" w:fill="FFFFFF"/>
        </w:rPr>
        <w:t>移動先</w:t>
      </w:r>
      <w:r w:rsidRPr="009F2D72">
        <w:rPr>
          <w:rFonts w:ascii="Arial" w:hAnsi="Arial" w:cs="Arial"/>
          <w:color w:val="222222"/>
          <w:szCs w:val="21"/>
          <w:shd w:val="clear" w:color="auto" w:fill="FFFFFF"/>
        </w:rPr>
        <w:t>)</w:t>
      </w:r>
      <w:r w:rsidRPr="009F2D72">
        <w:rPr>
          <w:rFonts w:ascii="Arial" w:hAnsi="Arial" w:cs="Arial" w:hint="eastAsia"/>
          <w:color w:val="222222"/>
          <w:szCs w:val="21"/>
          <w:shd w:val="clear" w:color="auto" w:fill="FFFFFF"/>
        </w:rPr>
        <w:t>予定：</w:t>
      </w:r>
      <w:r w:rsidRPr="009F2D72">
        <w:rPr>
          <w:rFonts w:ascii="Arial" w:hAnsi="Arial" w:cs="Arial"/>
          <w:color w:val="222222"/>
          <w:szCs w:val="21"/>
        </w:rPr>
        <w:t xml:space="preserve"> </w:t>
      </w:r>
      <w:r w:rsidRPr="009F2D72">
        <w:rPr>
          <w:rFonts w:ascii="Arial" w:hAnsi="Arial" w:cs="Arial"/>
          <w:color w:val="222222"/>
          <w:szCs w:val="21"/>
          <w:shd w:val="clear" w:color="auto" w:fill="FFFFFF"/>
        </w:rPr>
        <w:t>YYYY-MM-DD hh:mm</w:t>
      </w:r>
      <w:r w:rsidRPr="009F2D72">
        <w:rPr>
          <w:rFonts w:ascii="Arial" w:hAnsi="Arial" w:cs="Arial"/>
          <w:color w:val="222222"/>
          <w:szCs w:val="21"/>
        </w:rPr>
        <w:br/>
      </w:r>
      <w:r w:rsidRPr="009F2D72">
        <w:rPr>
          <w:rFonts w:ascii="Arial" w:hAnsi="Arial" w:cs="Arial" w:hint="eastAsia"/>
          <w:color w:val="222222"/>
          <w:szCs w:val="21"/>
          <w:shd w:val="clear" w:color="auto" w:fill="FFFFFF"/>
        </w:rPr>
        <w:t>管理番号：</w:t>
      </w:r>
      <w:r w:rsidRPr="009F2D72">
        <w:rPr>
          <w:rFonts w:ascii="Arial" w:hAnsi="Arial" w:cs="Arial"/>
          <w:color w:val="222222"/>
          <w:szCs w:val="21"/>
          <w:shd w:val="clear" w:color="auto" w:fill="FFFFFF"/>
        </w:rPr>
        <w:t> </w:t>
      </w:r>
      <w:r w:rsidR="00DB6794" w:rsidRPr="00DB6794">
        <w:rPr>
          <w:rFonts w:hint="eastAsia"/>
          <w:szCs w:val="21"/>
        </w:rPr>
        <w:t>ユニーク番号（別表に記載）または固有番号</w:t>
      </w:r>
      <w:r w:rsidR="00DB6794" w:rsidRPr="00DB6794">
        <w:rPr>
          <w:rFonts w:hint="eastAsia"/>
          <w:szCs w:val="21"/>
        </w:rPr>
        <w:t>(</w:t>
      </w:r>
      <w:r w:rsidR="00DB6794" w:rsidRPr="00DB6794">
        <w:rPr>
          <w:rFonts w:hint="eastAsia"/>
          <w:szCs w:val="21"/>
        </w:rPr>
        <w:t>製番等</w:t>
      </w:r>
      <w:r w:rsidR="00DB6794" w:rsidRPr="00DB6794">
        <w:rPr>
          <w:rFonts w:hint="eastAsia"/>
          <w:szCs w:val="21"/>
        </w:rPr>
        <w:t>)</w:t>
      </w:r>
    </w:p>
    <w:p w14:paraId="08B14204" w14:textId="77777777" w:rsidR="00DB6794" w:rsidRPr="00A81F39" w:rsidRDefault="00677BAE" w:rsidP="009F2D72">
      <w:pPr>
        <w:ind w:firstLineChars="700" w:firstLine="1470"/>
      </w:pP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持出</w:t>
      </w:r>
      <w:r w:rsidR="00DB6794" w:rsidRPr="00DB6794">
        <w:rPr>
          <w:rFonts w:ascii="Arial" w:hAnsi="Arial" w:cs="Arial"/>
          <w:color w:val="222222"/>
          <w:szCs w:val="21"/>
          <w:shd w:val="clear" w:color="auto" w:fill="FFFFFF"/>
        </w:rPr>
        <w:t>理由：</w:t>
      </w:r>
      <w:r w:rsidR="00DB6794" w:rsidRPr="00A81F39">
        <w:rPr>
          <w:rFonts w:hint="eastAsia"/>
        </w:rPr>
        <w:t>顧客・業務を特定されるようなことは記載しない。</w:t>
      </w:r>
    </w:p>
    <w:p w14:paraId="133E4E6D" w14:textId="77777777" w:rsidR="00DB6794" w:rsidRPr="00A81F39" w:rsidRDefault="00DB6794" w:rsidP="009F2D72">
      <w:pPr>
        <w:ind w:firstLineChars="1200" w:firstLine="2520"/>
      </w:pPr>
      <w:r w:rsidRPr="00A81F39">
        <w:rPr>
          <w:rFonts w:hint="eastAsia"/>
        </w:rPr>
        <w:t>(</w:t>
      </w:r>
      <w:r w:rsidRPr="00A81F39">
        <w:rPr>
          <w:rFonts w:hint="eastAsia"/>
        </w:rPr>
        <w:t>試験項目レビュー</w:t>
      </w:r>
      <w:r w:rsidRPr="00A81F39">
        <w:rPr>
          <w:rFonts w:hint="eastAsia"/>
        </w:rPr>
        <w:t xml:space="preserve"> </w:t>
      </w:r>
      <w:r w:rsidRPr="00A81F39">
        <w:rPr>
          <w:rFonts w:hint="eastAsia"/>
        </w:rPr>
        <w:t>等のみ記載する</w:t>
      </w:r>
      <w:r w:rsidRPr="00A81F39">
        <w:rPr>
          <w:rFonts w:hint="eastAsia"/>
        </w:rPr>
        <w:t>)</w:t>
      </w:r>
    </w:p>
    <w:p w14:paraId="58535D33" w14:textId="077A496F" w:rsidR="00677BAE" w:rsidRPr="00DB6794" w:rsidRDefault="00677BAE" w:rsidP="009F2D72">
      <w:pPr>
        <w:ind w:leftChars="700" w:left="1470"/>
        <w:rPr>
          <w:szCs w:val="21"/>
        </w:rPr>
      </w:pPr>
      <w:r w:rsidRPr="009F2D72">
        <w:rPr>
          <w:rFonts w:ascii="Arial" w:hAnsi="Arial" w:cs="Arial"/>
          <w:color w:val="222222"/>
          <w:szCs w:val="21"/>
        </w:rPr>
        <w:br/>
      </w:r>
      <w:r w:rsidRPr="009F2D72">
        <w:rPr>
          <w:rFonts w:ascii="Arial" w:hAnsi="Arial" w:cs="Arial" w:hint="eastAsia"/>
          <w:color w:val="222222"/>
          <w:szCs w:val="21"/>
          <w:shd w:val="clear" w:color="auto" w:fill="FFFFFF"/>
        </w:rPr>
        <w:t>以下のルールを守って</w:t>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持出</w:t>
      </w:r>
      <w:r w:rsidRPr="009F2D72">
        <w:rPr>
          <w:rFonts w:ascii="Arial" w:hAnsi="Arial" w:cs="Arial" w:hint="eastAsia"/>
          <w:color w:val="222222"/>
          <w:szCs w:val="21"/>
          <w:shd w:val="clear" w:color="auto" w:fill="FFFFFF"/>
        </w:rPr>
        <w:t>運用を行います。</w:t>
      </w:r>
      <w:r w:rsidRPr="009F2D72">
        <w:rPr>
          <w:rFonts w:ascii="Arial" w:hAnsi="Arial" w:cs="Arial"/>
          <w:color w:val="222222"/>
          <w:szCs w:val="21"/>
        </w:rPr>
        <w:br/>
      </w:r>
      <w:r w:rsidRPr="009F2D72">
        <w:rPr>
          <w:rFonts w:ascii="Arial" w:hAnsi="Arial" w:cs="Arial"/>
          <w:color w:val="222222"/>
          <w:szCs w:val="21"/>
        </w:rPr>
        <w:br/>
      </w:r>
      <w:r w:rsidRPr="009F2D72">
        <w:rPr>
          <w:rFonts w:ascii="Arial" w:hAnsi="Arial" w:cs="Arial" w:hint="eastAsia"/>
          <w:color w:val="222222"/>
          <w:szCs w:val="21"/>
          <w:shd w:val="clear" w:color="auto" w:fill="FFFFFF"/>
        </w:rPr>
        <w:t>■</w:t>
      </w:r>
      <w:r w:rsidRPr="009F2D72">
        <w:rPr>
          <w:rFonts w:ascii="Arial" w:hAnsi="Arial" w:cs="Arial"/>
          <w:color w:val="222222"/>
          <w:szCs w:val="21"/>
          <w:shd w:val="clear" w:color="auto" w:fill="FFFFFF"/>
        </w:rPr>
        <w:t xml:space="preserve"> </w:t>
      </w:r>
      <w:r w:rsidRPr="009F2D72">
        <w:rPr>
          <w:rFonts w:ascii="Arial" w:hAnsi="Arial" w:cs="Arial" w:hint="eastAsia"/>
          <w:color w:val="222222"/>
          <w:szCs w:val="21"/>
          <w:shd w:val="clear" w:color="auto" w:fill="FFFFFF"/>
        </w:rPr>
        <w:t>基本原則として、作業拠点から</w:t>
      </w:r>
      <w:r w:rsidRPr="009F2D72">
        <w:rPr>
          <w:rFonts w:ascii="Arial" w:hAnsi="Arial" w:cs="Arial"/>
          <w:color w:val="222222"/>
          <w:szCs w:val="21"/>
          <w:shd w:val="clear" w:color="auto" w:fill="FFFFFF"/>
        </w:rPr>
        <w:t xml:space="preserve"> SPC/PC </w:t>
      </w:r>
      <w:r w:rsidRPr="009F2D72">
        <w:rPr>
          <w:rFonts w:ascii="Arial" w:hAnsi="Arial" w:cs="Arial" w:hint="eastAsia"/>
          <w:color w:val="222222"/>
          <w:szCs w:val="21"/>
          <w:shd w:val="clear" w:color="auto" w:fill="FFFFFF"/>
        </w:rPr>
        <w:t>等機器の</w:t>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持出</w:t>
      </w:r>
      <w:r w:rsidRPr="009F2D72">
        <w:rPr>
          <w:rFonts w:ascii="Arial" w:hAnsi="Arial" w:cs="Arial" w:hint="eastAsia"/>
          <w:color w:val="222222"/>
          <w:szCs w:val="21"/>
          <w:shd w:val="clear" w:color="auto" w:fill="FFFFFF"/>
        </w:rPr>
        <w:t>は行いません。</w:t>
      </w:r>
      <w:r w:rsidRPr="009F2D72">
        <w:rPr>
          <w:rFonts w:ascii="Arial" w:hAnsi="Arial" w:cs="Arial"/>
          <w:color w:val="222222"/>
          <w:szCs w:val="21"/>
          <w:shd w:val="clear" w:color="auto" w:fill="FFFFFF"/>
        </w:rPr>
        <w:t>(</w:t>
      </w:r>
      <w:r w:rsidRPr="009F2D72">
        <w:rPr>
          <w:rFonts w:ascii="Arial" w:hAnsi="Arial" w:cs="Arial" w:hint="eastAsia"/>
          <w:color w:val="222222"/>
          <w:szCs w:val="21"/>
          <w:shd w:val="clear" w:color="auto" w:fill="FFFFFF"/>
        </w:rPr>
        <w:t>不必要な</w:t>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持出</w:t>
      </w:r>
      <w:r w:rsidRPr="009F2D72">
        <w:rPr>
          <w:rFonts w:ascii="Arial" w:hAnsi="Arial" w:cs="Arial" w:hint="eastAsia"/>
          <w:color w:val="222222"/>
          <w:szCs w:val="21"/>
          <w:shd w:val="clear" w:color="auto" w:fill="FFFFFF"/>
        </w:rPr>
        <w:t>ではありません</w:t>
      </w:r>
      <w:r w:rsidRPr="009F2D72">
        <w:rPr>
          <w:rFonts w:ascii="Arial" w:hAnsi="Arial" w:cs="Arial"/>
          <w:color w:val="222222"/>
          <w:szCs w:val="21"/>
          <w:shd w:val="clear" w:color="auto" w:fill="FFFFFF"/>
        </w:rPr>
        <w:t>)</w:t>
      </w:r>
      <w:r w:rsidRPr="009F2D72">
        <w:rPr>
          <w:rFonts w:ascii="Arial" w:hAnsi="Arial" w:cs="Arial"/>
          <w:color w:val="222222"/>
          <w:szCs w:val="21"/>
        </w:rPr>
        <w:br/>
      </w:r>
      <w:r w:rsidRPr="009F2D72">
        <w:rPr>
          <w:rFonts w:ascii="Arial" w:hAnsi="Arial" w:cs="Arial" w:hint="eastAsia"/>
          <w:color w:val="222222"/>
          <w:szCs w:val="21"/>
          <w:shd w:val="clear" w:color="auto" w:fill="FFFFFF"/>
        </w:rPr>
        <w:t>■</w:t>
      </w:r>
      <w:r w:rsidRPr="009F2D72">
        <w:rPr>
          <w:rFonts w:ascii="Arial" w:hAnsi="Arial" w:cs="Arial"/>
          <w:color w:val="222222"/>
          <w:szCs w:val="21"/>
          <w:shd w:val="clear" w:color="auto" w:fill="FFFFFF"/>
        </w:rPr>
        <w:t xml:space="preserve"> </w:t>
      </w:r>
      <w:r w:rsidRPr="009F2D72">
        <w:rPr>
          <w:rFonts w:ascii="Arial" w:hAnsi="Arial" w:cs="Arial" w:hint="eastAsia"/>
          <w:color w:val="222222"/>
          <w:szCs w:val="21"/>
          <w:shd w:val="clear" w:color="auto" w:fill="FFFFFF"/>
        </w:rPr>
        <w:t>やむを得ずに</w:t>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持出</w:t>
      </w:r>
      <w:r w:rsidRPr="009F2D72">
        <w:rPr>
          <w:rFonts w:ascii="Arial" w:hAnsi="Arial" w:cs="Arial" w:hint="eastAsia"/>
          <w:color w:val="222222"/>
          <w:szCs w:val="21"/>
          <w:shd w:val="clear" w:color="auto" w:fill="FFFFFF"/>
        </w:rPr>
        <w:t>す際は、移動する範囲も最小限にとどめ、飲酒等せず、拠点間移動のみ行います。</w:t>
      </w:r>
      <w:r w:rsidRPr="009F2D72">
        <w:rPr>
          <w:rFonts w:ascii="Arial" w:hAnsi="Arial" w:cs="Arial"/>
          <w:color w:val="222222"/>
          <w:szCs w:val="21"/>
        </w:rPr>
        <w:br/>
      </w:r>
      <w:r w:rsidRPr="009F2D72">
        <w:rPr>
          <w:rFonts w:ascii="Arial" w:hAnsi="Arial" w:cs="Arial" w:hint="eastAsia"/>
          <w:color w:val="222222"/>
          <w:szCs w:val="21"/>
          <w:shd w:val="clear" w:color="auto" w:fill="FFFFFF"/>
        </w:rPr>
        <w:t>■</w:t>
      </w:r>
      <w:r w:rsidRPr="009F2D72">
        <w:rPr>
          <w:rFonts w:ascii="Arial" w:hAnsi="Arial" w:cs="Arial" w:hint="eastAsia"/>
          <w:color w:val="222222"/>
          <w:szCs w:val="21"/>
          <w:shd w:val="clear" w:color="auto" w:fill="FFFFFF"/>
        </w:rPr>
        <w:t> </w:t>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持出</w:t>
      </w:r>
      <w:r w:rsidRPr="009F2D72">
        <w:rPr>
          <w:rFonts w:ascii="Arial" w:hAnsi="Arial" w:cs="Arial" w:hint="eastAsia"/>
          <w:color w:val="222222"/>
          <w:szCs w:val="21"/>
          <w:shd w:val="clear" w:color="auto" w:fill="FFFFFF"/>
        </w:rPr>
        <w:t>は、肩かけ可能な鞄等に格納し施錠の上、</w:t>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持</w:t>
      </w:r>
      <w:r w:rsidRPr="009F2D72">
        <w:rPr>
          <w:rFonts w:ascii="Arial" w:hAnsi="Arial" w:cs="Arial" w:hint="eastAsia"/>
          <w:color w:val="222222"/>
          <w:szCs w:val="21"/>
          <w:shd w:val="clear" w:color="auto" w:fill="FFFFFF"/>
        </w:rPr>
        <w:t>ち運び時肩ひもはたすきがけして運搬します。</w:t>
      </w:r>
      <w:r w:rsidRPr="009F2D72">
        <w:rPr>
          <w:rFonts w:ascii="Arial" w:hAnsi="Arial" w:cs="Arial"/>
          <w:color w:val="222222"/>
          <w:szCs w:val="21"/>
        </w:rPr>
        <w:br/>
      </w:r>
      <w:r w:rsidRPr="009F2D72">
        <w:rPr>
          <w:rFonts w:ascii="Arial" w:hAnsi="Arial" w:cs="Arial" w:hint="eastAsia"/>
          <w:color w:val="222222"/>
          <w:szCs w:val="21"/>
          <w:shd w:val="clear" w:color="auto" w:fill="FFFFFF"/>
        </w:rPr>
        <w:t>■</w:t>
      </w:r>
      <w:del w:id="31" w:author="小清水太一 / KOSHIMIZU，TAICHI" w:date="2020-09-23T11:45:00Z">
        <w:r w:rsidRPr="009F2D72" w:rsidDel="00A53027">
          <w:rPr>
            <w:rFonts w:ascii="Arial" w:hAnsi="Arial" w:cs="Arial"/>
            <w:color w:val="222222"/>
            <w:szCs w:val="21"/>
            <w:shd w:val="clear" w:color="auto" w:fill="FFFFFF"/>
          </w:rPr>
          <w:delText xml:space="preserve"> </w:delText>
        </w:r>
      </w:del>
      <w:ins w:id="32" w:author="小清水太一 / KOSHIMIZU，TAICHI" w:date="2020-09-23T11:45:00Z">
        <w:r w:rsidR="00A53027" w:rsidRPr="009F2D72">
          <w:rPr>
            <w:rFonts w:ascii="Arial" w:hAnsi="Arial" w:cs="Arial" w:hint="eastAsia"/>
            <w:color w:val="222222"/>
            <w:szCs w:val="21"/>
            <w:shd w:val="clear" w:color="auto" w:fill="FFFFFF"/>
          </w:rPr>
          <w:t> </w:t>
        </w:r>
        <w:r w:rsidR="00A53027" w:rsidRPr="00A53027">
          <w:rPr>
            <w:rFonts w:hint="eastAsia"/>
            <w:color w:val="FF0000"/>
            <w:kern w:val="0"/>
            <w:rPrChange w:id="33" w:author="小清水太一 / KOSHIMIZU，TAICHI" w:date="2020-09-23T11:45:00Z">
              <w:rPr>
                <w:rFonts w:hint="eastAsia"/>
                <w:kern w:val="0"/>
              </w:rPr>
            </w:rPrChange>
          </w:rPr>
          <w:t>運搬時は、機器を格納した鞄を手放しません</w:t>
        </w:r>
        <w:r w:rsidR="00A53027" w:rsidRPr="00A53027">
          <w:rPr>
            <w:color w:val="FF0000"/>
            <w:kern w:val="0"/>
            <w:rPrChange w:id="34" w:author="小清水太一 / KOSHIMIZU，TAICHI" w:date="2020-09-23T11:45:00Z">
              <w:rPr>
                <w:kern w:val="0"/>
              </w:rPr>
            </w:rPrChange>
          </w:rPr>
          <w:t>(</w:t>
        </w:r>
        <w:r w:rsidR="00A53027" w:rsidRPr="00A53027">
          <w:rPr>
            <w:rFonts w:hint="eastAsia"/>
            <w:color w:val="FF0000"/>
            <w:kern w:val="0"/>
            <w:rPrChange w:id="35" w:author="小清水太一 / KOSHIMIZU，TAICHI" w:date="2020-09-23T11:45:00Z">
              <w:rPr>
                <w:rFonts w:hint="eastAsia"/>
                <w:kern w:val="0"/>
              </w:rPr>
            </w:rPrChange>
          </w:rPr>
          <w:t>網棚に置く等はしない</w:t>
        </w:r>
        <w:r w:rsidR="00A53027" w:rsidRPr="00A53027">
          <w:rPr>
            <w:color w:val="FF0000"/>
            <w:kern w:val="0"/>
            <w:rPrChange w:id="36" w:author="小清水太一 / KOSHIMIZU，TAICHI" w:date="2020-09-23T11:45:00Z">
              <w:rPr>
                <w:kern w:val="0"/>
              </w:rPr>
            </w:rPrChange>
          </w:rPr>
          <w:t>)</w:t>
        </w:r>
      </w:ins>
      <w:del w:id="37" w:author="小清水太一 / KOSHIMIZU，TAICHI" w:date="2020-09-23T11:45:00Z">
        <w:r w:rsidRPr="00A53027" w:rsidDel="00A53027">
          <w:rPr>
            <w:rFonts w:ascii="Arial" w:hAnsi="Arial" w:cs="Arial" w:hint="eastAsia"/>
            <w:color w:val="FF0000"/>
            <w:szCs w:val="21"/>
            <w:shd w:val="clear" w:color="auto" w:fill="FFFFFF"/>
            <w:rPrChange w:id="38" w:author="小清水太一 / KOSHIMIZU，TAICHI" w:date="2020-09-23T11:45:00Z">
              <w:rPr>
                <w:rFonts w:ascii="Arial" w:hAnsi="Arial" w:cs="Arial" w:hint="eastAsia"/>
                <w:color w:val="222222"/>
                <w:szCs w:val="21"/>
                <w:shd w:val="clear" w:color="auto" w:fill="FFFFFF"/>
              </w:rPr>
            </w:rPrChange>
          </w:rPr>
          <w:delText>運搬は、ワイヤー等による機器を格納した鞄と体をつなぐ安全対策を実施の上運搬します</w:delText>
        </w:r>
      </w:del>
      <w:r w:rsidRPr="00A53027">
        <w:rPr>
          <w:rFonts w:ascii="Arial" w:hAnsi="Arial" w:cs="Arial" w:hint="eastAsia"/>
          <w:color w:val="FF0000"/>
          <w:szCs w:val="21"/>
          <w:shd w:val="clear" w:color="auto" w:fill="FFFFFF"/>
          <w:rPrChange w:id="39" w:author="小清水太一 / KOSHIMIZU，TAICHI" w:date="2020-09-23T11:45:00Z">
            <w:rPr>
              <w:rFonts w:ascii="Arial" w:hAnsi="Arial" w:cs="Arial" w:hint="eastAsia"/>
              <w:color w:val="222222"/>
              <w:szCs w:val="21"/>
              <w:shd w:val="clear" w:color="auto" w:fill="FFFFFF"/>
            </w:rPr>
          </w:rPrChange>
        </w:rPr>
        <w:t>。</w:t>
      </w:r>
      <w:r w:rsidRPr="009F2D72">
        <w:rPr>
          <w:rFonts w:ascii="Arial" w:hAnsi="Arial" w:cs="Arial"/>
          <w:color w:val="222222"/>
          <w:szCs w:val="21"/>
        </w:rPr>
        <w:br/>
      </w:r>
      <w:r w:rsidRPr="009F2D72">
        <w:rPr>
          <w:rFonts w:ascii="Arial" w:hAnsi="Arial" w:cs="Arial" w:hint="eastAsia"/>
          <w:color w:val="222222"/>
          <w:szCs w:val="21"/>
          <w:shd w:val="clear" w:color="auto" w:fill="FFFFFF"/>
        </w:rPr>
        <w:t>■</w:t>
      </w:r>
      <w:r w:rsidRPr="009F2D72">
        <w:rPr>
          <w:rFonts w:ascii="Arial" w:hAnsi="Arial" w:cs="Arial" w:hint="eastAsia"/>
          <w:color w:val="222222"/>
          <w:szCs w:val="21"/>
          <w:shd w:val="clear" w:color="auto" w:fill="FFFFFF"/>
        </w:rPr>
        <w:t> </w:t>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出</w:t>
      </w:r>
      <w:r w:rsidRPr="009F2D72">
        <w:rPr>
          <w:rFonts w:ascii="Arial" w:hAnsi="Arial" w:cs="Arial" w:hint="eastAsia"/>
          <w:color w:val="222222"/>
          <w:szCs w:val="21"/>
          <w:shd w:val="clear" w:color="auto" w:fill="FFFFFF"/>
        </w:rPr>
        <w:t>張で宿泊する時は、宿泊場所到着時に現物確認を行います。</w:t>
      </w:r>
      <w:r w:rsidRPr="009F2D72">
        <w:rPr>
          <w:rFonts w:ascii="Arial" w:hAnsi="Arial" w:cs="Arial"/>
          <w:color w:val="222222"/>
          <w:szCs w:val="21"/>
        </w:rPr>
        <w:br/>
      </w:r>
      <w:r w:rsidRPr="009F2D72">
        <w:rPr>
          <w:rFonts w:ascii="Arial" w:hAnsi="Arial" w:cs="Arial" w:hint="eastAsia"/>
          <w:color w:val="222222"/>
          <w:szCs w:val="21"/>
          <w:shd w:val="clear" w:color="auto" w:fill="FFFFFF"/>
        </w:rPr>
        <w:t>■</w:t>
      </w:r>
      <w:r w:rsidRPr="009F2D72">
        <w:rPr>
          <w:rFonts w:ascii="Arial" w:hAnsi="Arial" w:cs="Arial" w:hint="eastAsia"/>
          <w:color w:val="222222"/>
          <w:szCs w:val="21"/>
          <w:shd w:val="clear" w:color="auto" w:fill="FFFFFF"/>
        </w:rPr>
        <w:t> </w:t>
      </w:r>
      <w:r w:rsidRPr="009F2D72">
        <w:rPr>
          <w:rStyle w:val="m-1856136052731611671gmail-m2447015645616701463gmail-m4442283694087613941gmail-m6301533964463618363gmail-m7805830536173504024gmail-il"/>
          <w:rFonts w:ascii="Arial" w:hAnsi="Arial" w:cs="Arial" w:hint="eastAsia"/>
          <w:color w:val="222222"/>
          <w:szCs w:val="21"/>
          <w:shd w:val="clear" w:color="auto" w:fill="FFFFFF"/>
        </w:rPr>
        <w:t>出</w:t>
      </w:r>
      <w:r w:rsidRPr="009F2D72">
        <w:rPr>
          <w:rFonts w:ascii="Arial" w:hAnsi="Arial" w:cs="Arial" w:hint="eastAsia"/>
          <w:color w:val="222222"/>
          <w:szCs w:val="21"/>
          <w:shd w:val="clear" w:color="auto" w:fill="FFFFFF"/>
        </w:rPr>
        <w:t>張など拠点外での保管が必要な場合は、施錠できる場所にて保管します。</w:t>
      </w:r>
      <w:r w:rsidRPr="009F2D72">
        <w:rPr>
          <w:rFonts w:ascii="Arial" w:hAnsi="Arial" w:cs="Arial"/>
          <w:color w:val="222222"/>
          <w:szCs w:val="21"/>
        </w:rPr>
        <w:br/>
      </w:r>
      <w:r w:rsidRPr="009F2D72">
        <w:rPr>
          <w:rFonts w:ascii="Arial" w:hAnsi="Arial" w:cs="Arial" w:hint="eastAsia"/>
          <w:color w:val="222222"/>
          <w:szCs w:val="21"/>
          <w:shd w:val="clear" w:color="auto" w:fill="FFFFFF"/>
        </w:rPr>
        <w:t>■</w:t>
      </w:r>
      <w:r w:rsidRPr="009F2D72">
        <w:rPr>
          <w:rFonts w:ascii="Arial" w:hAnsi="Arial" w:cs="Arial"/>
          <w:color w:val="222222"/>
          <w:szCs w:val="21"/>
          <w:shd w:val="clear" w:color="auto" w:fill="FFFFFF"/>
        </w:rPr>
        <w:t xml:space="preserve"> </w:t>
      </w:r>
      <w:r w:rsidRPr="009F2D72">
        <w:rPr>
          <w:rFonts w:ascii="Arial" w:hAnsi="Arial" w:cs="Arial" w:hint="eastAsia"/>
          <w:color w:val="222222"/>
          <w:szCs w:val="21"/>
          <w:shd w:val="clear" w:color="auto" w:fill="FFFFFF"/>
        </w:rPr>
        <w:t>紛失・盗難時は速やかに常駐先担当部署並びに、弊社担当上長に連絡を入れます。</w:t>
      </w:r>
    </w:p>
    <w:p w14:paraId="112B50CF" w14:textId="77777777" w:rsidR="00677BAE" w:rsidRPr="00A81F39" w:rsidRDefault="00677BAE" w:rsidP="00F339AB">
      <w:pPr>
        <w:ind w:left="1470" w:hangingChars="700" w:hanging="1470"/>
      </w:pPr>
      <w:r w:rsidRPr="00A81F39">
        <w:rPr>
          <w:rFonts w:hint="eastAsia"/>
        </w:rPr>
        <w:t xml:space="preserve">　　　　　　　</w:t>
      </w:r>
      <w:r w:rsidRPr="00A81F39">
        <w:rPr>
          <w:rFonts w:hint="eastAsia"/>
        </w:rPr>
        <w:t>------------------------------------------------------------------</w:t>
      </w:r>
    </w:p>
    <w:p w14:paraId="44FBC3FD" w14:textId="77777777" w:rsidR="000E2F5A" w:rsidRPr="00A81F39" w:rsidRDefault="000E2F5A" w:rsidP="000E2F5A">
      <w:r w:rsidRPr="00A81F39">
        <w:rPr>
          <w:rFonts w:hint="eastAsia"/>
        </w:rPr>
        <w:t>・拠点到着時</w:t>
      </w:r>
    </w:p>
    <w:p w14:paraId="099A91B0" w14:textId="77777777" w:rsidR="00F339AB" w:rsidRPr="00A81F39" w:rsidRDefault="00F339AB" w:rsidP="00F339AB">
      <w:r w:rsidRPr="00A81F39">
        <w:rPr>
          <w:rFonts w:hint="eastAsia"/>
        </w:rPr>
        <w:t>以下の要領でメール連絡を行う。</w:t>
      </w:r>
    </w:p>
    <w:p w14:paraId="09D3B913" w14:textId="77777777" w:rsidR="00F339AB" w:rsidRPr="00A81F39" w:rsidRDefault="00F339AB" w:rsidP="00F339AB"/>
    <w:p w14:paraId="1A6FC0DB" w14:textId="77777777" w:rsidR="000E2F5A" w:rsidRPr="00A81F39" w:rsidRDefault="000E2F5A" w:rsidP="000E2F5A">
      <w:r w:rsidRPr="00A81F39">
        <w:rPr>
          <w:rFonts w:hint="eastAsia"/>
        </w:rPr>
        <w:t>上記メールへのレス</w:t>
      </w:r>
      <w:r w:rsidRPr="00A81F39">
        <w:rPr>
          <w:rFonts w:hint="eastAsia"/>
        </w:rPr>
        <w:t>(</w:t>
      </w:r>
      <w:r w:rsidRPr="00A81F39">
        <w:rPr>
          <w:rFonts w:hint="eastAsia"/>
        </w:rPr>
        <w:t>全宛先</w:t>
      </w:r>
      <w:r w:rsidRPr="00A81F39">
        <w:rPr>
          <w:rFonts w:hint="eastAsia"/>
        </w:rPr>
        <w:t>)</w:t>
      </w:r>
      <w:r w:rsidRPr="00A81F39">
        <w:rPr>
          <w:rFonts w:hint="eastAsia"/>
        </w:rPr>
        <w:t>で移動完了を連絡する。</w:t>
      </w:r>
    </w:p>
    <w:p w14:paraId="41CA19CD" w14:textId="77777777" w:rsidR="000E2F5A" w:rsidRDefault="000E2F5A" w:rsidP="000E2F5A">
      <w:r w:rsidRPr="00A81F39">
        <w:rPr>
          <w:rFonts w:hint="eastAsia"/>
        </w:rPr>
        <w:t>※出張で宿泊する時は、宿泊場所到着時に現物確認を実施し、上記メールへの現物確認レスを行う。</w:t>
      </w:r>
    </w:p>
    <w:p w14:paraId="014C9914" w14:textId="77777777" w:rsidR="00376CB5" w:rsidRDefault="00376CB5" w:rsidP="000E2F5A">
      <w:r w:rsidRPr="00A81F39">
        <w:rPr>
          <w:rFonts w:hint="eastAsia"/>
        </w:rPr>
        <w:t>※</w:t>
      </w:r>
      <w:r>
        <w:rPr>
          <w:rFonts w:hint="eastAsia"/>
        </w:rPr>
        <w:t>自宅経由する</w:t>
      </w:r>
      <w:r w:rsidRPr="00A81F39">
        <w:rPr>
          <w:rFonts w:hint="eastAsia"/>
        </w:rPr>
        <w:t>時は、</w:t>
      </w:r>
      <w:r>
        <w:rPr>
          <w:rFonts w:hint="eastAsia"/>
        </w:rPr>
        <w:t>自宅</w:t>
      </w:r>
      <w:r w:rsidRPr="00A81F39">
        <w:rPr>
          <w:rFonts w:hint="eastAsia"/>
        </w:rPr>
        <w:t>到着時に現物確認を実施し、上記メールへの現物確認レスを行う。</w:t>
      </w:r>
    </w:p>
    <w:p w14:paraId="7299524E" w14:textId="77777777" w:rsidR="00376CB5" w:rsidRPr="00376CB5" w:rsidRDefault="00376CB5" w:rsidP="000E2F5A">
      <w:r>
        <w:rPr>
          <w:rFonts w:hint="eastAsia"/>
        </w:rPr>
        <w:t>（自宅から移動先へ移動開始時の連絡は不要とする）</w:t>
      </w:r>
    </w:p>
    <w:p w14:paraId="7EF76375" w14:textId="77777777" w:rsidR="001E4558" w:rsidRPr="00A81F39" w:rsidRDefault="000E2F5A" w:rsidP="000E2F5A">
      <w:r w:rsidRPr="00A81F39">
        <w:rPr>
          <w:rFonts w:hint="eastAsia"/>
        </w:rPr>
        <w:t>※遠隔地出張など拠点外での保管が必要な場合は、施錠出来る場所にて保管とその連絡を行う。</w:t>
      </w:r>
    </w:p>
    <w:p w14:paraId="73AF8540" w14:textId="77777777" w:rsidR="00962523" w:rsidRPr="00A81F39" w:rsidRDefault="00962523" w:rsidP="000E2F5A">
      <w:r w:rsidRPr="00A81F39">
        <w:rPr>
          <w:rFonts w:ascii="ＭＳ 明朝" w:eastAsia="ＭＳ 明朝" w:hAnsi="ＭＳ 明朝" w:cs="ＭＳ 明朝"/>
        </w:rPr>
        <w:t>※</w:t>
      </w:r>
      <w:r w:rsidR="00CD773D">
        <w:rPr>
          <w:rFonts w:hint="eastAsia"/>
        </w:rPr>
        <w:t>日立関連業務における</w:t>
      </w:r>
      <w:r w:rsidR="00CD773D">
        <w:rPr>
          <w:rFonts w:eastAsia="ＭＳ 明朝" w:cs="ＭＳ 明朝" w:hint="eastAsia"/>
        </w:rPr>
        <w:t>デバッグ</w:t>
      </w:r>
      <w:r w:rsidR="00CD773D">
        <w:rPr>
          <w:rFonts w:eastAsia="ＭＳ 明朝" w:cs="ＭＳ 明朝" w:hint="eastAsia"/>
        </w:rPr>
        <w:t>PC</w:t>
      </w:r>
      <w:r w:rsidR="00CD773D">
        <w:rPr>
          <w:rFonts w:ascii="ＭＳ 明朝" w:eastAsia="ＭＳ 明朝" w:hAnsi="ＭＳ 明朝" w:cs="ＭＳ 明朝" w:hint="eastAsia"/>
        </w:rPr>
        <w:t>は</w:t>
      </w:r>
      <w:r w:rsidRPr="00A81F39">
        <w:rPr>
          <w:rFonts w:ascii="ＭＳ 明朝" w:eastAsia="ＭＳ 明朝" w:hAnsi="ＭＳ 明朝" w:cs="ＭＳ 明朝" w:hint="eastAsia"/>
        </w:rPr>
        <w:t>日立殿規定の手続</w:t>
      </w:r>
      <w:r w:rsidR="00CD773D">
        <w:rPr>
          <w:rFonts w:ascii="ＭＳ 明朝" w:eastAsia="ＭＳ 明朝" w:hAnsi="ＭＳ 明朝" w:cs="ＭＳ 明朝" w:hint="eastAsia"/>
        </w:rPr>
        <w:t>の上</w:t>
      </w:r>
      <w:r w:rsidRPr="00A81F39">
        <w:rPr>
          <w:rFonts w:ascii="ＭＳ 明朝" w:eastAsia="ＭＳ 明朝" w:hAnsi="ＭＳ 明朝" w:cs="ＭＳ 明朝" w:hint="eastAsia"/>
        </w:rPr>
        <w:t>、同様の運用実施とする。</w:t>
      </w:r>
    </w:p>
    <w:p w14:paraId="6D50EED7" w14:textId="272D54E3" w:rsidR="006F4C05" w:rsidRPr="00A81F39" w:rsidRDefault="00700ED5" w:rsidP="000E2F5A">
      <w:r w:rsidRPr="00A81F39">
        <w:rPr>
          <w:rFonts w:ascii="ＭＳ 明朝" w:eastAsia="ＭＳ 明朝" w:hAnsi="ＭＳ 明朝" w:cs="ＭＳ 明朝"/>
        </w:rPr>
        <w:t>※</w:t>
      </w:r>
      <w:r w:rsidRPr="00A81F39">
        <w:rPr>
          <w:rFonts w:hint="eastAsia"/>
        </w:rPr>
        <w:t>紛失・盗難時は速やかに</w:t>
      </w:r>
      <w:r w:rsidR="00CD773D">
        <w:rPr>
          <w:rFonts w:hint="eastAsia"/>
        </w:rPr>
        <w:t>各社担当部署および担当者</w:t>
      </w:r>
      <w:del w:id="40" w:author="小清水太一 / KOSHIMIZU，TAICHI" w:date="2020-10-05T17:15:00Z">
        <w:r w:rsidR="00CD773D" w:rsidDel="005F5E7D">
          <w:rPr>
            <w:rFonts w:hint="eastAsia"/>
          </w:rPr>
          <w:delText>(</w:delText>
        </w:r>
        <w:r w:rsidR="00CD773D" w:rsidRPr="00A81F39" w:rsidDel="005F5E7D">
          <w:rPr>
            <w:rFonts w:hint="eastAsia"/>
          </w:rPr>
          <w:delText>日立殿</w:delText>
        </w:r>
        <w:r w:rsidR="00CD773D" w:rsidDel="005F5E7D">
          <w:rPr>
            <w:rFonts w:hint="eastAsia"/>
          </w:rPr>
          <w:delText>:</w:delText>
        </w:r>
        <w:r w:rsidR="00CD773D" w:rsidRPr="00376CB5" w:rsidDel="005F5E7D">
          <w:rPr>
            <w:rFonts w:hint="eastAsia"/>
          </w:rPr>
          <w:delText xml:space="preserve"> </w:delText>
        </w:r>
        <w:commentRangeStart w:id="41"/>
        <w:r w:rsidR="00782C3C" w:rsidRPr="009F2D72" w:rsidDel="005F5E7D">
          <w:rPr>
            <w:color w:val="FF0000"/>
            <w:u w:val="single"/>
          </w:rPr>
          <w:delText>IS</w:delText>
        </w:r>
      </w:del>
      <w:del w:id="42" w:author="小清水太一 / KOSHIMIZU，TAICHI" w:date="2020-09-23T11:45:00Z">
        <w:r w:rsidR="00782C3C" w:rsidRPr="009F2D72" w:rsidDel="003A7ED5">
          <w:rPr>
            <w:color w:val="FF0000"/>
            <w:u w:val="single"/>
          </w:rPr>
          <w:delText>2</w:delText>
        </w:r>
      </w:del>
      <w:del w:id="43" w:author="小清水太一 / KOSHIMIZU，TAICHI" w:date="2020-10-05T17:15:00Z">
        <w:r w:rsidR="00782C3C" w:rsidRPr="009F2D72" w:rsidDel="005F5E7D">
          <w:rPr>
            <w:color w:val="FF0000"/>
            <w:u w:val="single"/>
          </w:rPr>
          <w:delText>-IS</w:delText>
        </w:r>
      </w:del>
      <w:del w:id="44" w:author="小清水太一 / KOSHIMIZU，TAICHI" w:date="2020-09-23T11:45:00Z">
        <w:r w:rsidR="00782C3C" w:rsidRPr="009F2D72" w:rsidDel="003A7ED5">
          <w:rPr>
            <w:color w:val="FF0000"/>
            <w:u w:val="single"/>
          </w:rPr>
          <w:delText>3</w:delText>
        </w:r>
      </w:del>
      <w:del w:id="45" w:author="小清水太一 / KOSHIMIZU，TAICHI" w:date="2020-10-05T17:15:00Z">
        <w:r w:rsidR="00CD773D" w:rsidRPr="009F2D72" w:rsidDel="005F5E7D">
          <w:rPr>
            <w:rFonts w:hint="eastAsia"/>
            <w:color w:val="FF0000"/>
            <w:u w:val="single"/>
          </w:rPr>
          <w:delText>部署、</w:delText>
        </w:r>
        <w:r w:rsidR="00CD773D" w:rsidRPr="009F2D72" w:rsidDel="005F5E7D">
          <w:rPr>
            <w:color w:val="FF0000"/>
            <w:u w:val="single"/>
          </w:rPr>
          <w:delText>HP</w:delText>
        </w:r>
        <w:r w:rsidR="00CD773D" w:rsidRPr="009F2D72" w:rsidDel="005F5E7D">
          <w:rPr>
            <w:rFonts w:hint="eastAsia"/>
            <w:color w:val="FF0000"/>
            <w:u w:val="single"/>
          </w:rPr>
          <w:delText>殿</w:delText>
        </w:r>
        <w:r w:rsidR="00CD773D" w:rsidRPr="009F2D72" w:rsidDel="005F5E7D">
          <w:rPr>
            <w:color w:val="FF0000"/>
            <w:u w:val="single"/>
          </w:rPr>
          <w:delText>:</w:delText>
        </w:r>
        <w:r w:rsidR="00782C3C" w:rsidRPr="009F2D72" w:rsidDel="005F5E7D">
          <w:rPr>
            <w:rFonts w:hint="eastAsia"/>
            <w:color w:val="FF0000"/>
            <w:u w:val="single"/>
          </w:rPr>
          <w:delText>板野</w:delText>
        </w:r>
        <w:r w:rsidR="00CD773D" w:rsidRPr="009F2D72" w:rsidDel="005F5E7D">
          <w:rPr>
            <w:rFonts w:hint="eastAsia"/>
            <w:color w:val="FF0000"/>
            <w:u w:val="single"/>
          </w:rPr>
          <w:delText>様、</w:delText>
        </w:r>
        <w:r w:rsidR="00376CB5" w:rsidRPr="009F2D72" w:rsidDel="005F5E7D">
          <w:rPr>
            <w:color w:val="FF0000"/>
            <w:u w:val="single"/>
          </w:rPr>
          <w:delText>CAC</w:delText>
        </w:r>
        <w:r w:rsidR="00CD773D" w:rsidRPr="009F2D72" w:rsidDel="005F5E7D">
          <w:rPr>
            <w:rFonts w:hint="eastAsia"/>
            <w:color w:val="FF0000"/>
            <w:u w:val="single"/>
          </w:rPr>
          <w:delText>殿</w:delText>
        </w:r>
        <w:r w:rsidR="00CD773D" w:rsidRPr="009F2D72" w:rsidDel="005F5E7D">
          <w:rPr>
            <w:color w:val="FF0000"/>
            <w:u w:val="single"/>
          </w:rPr>
          <w:delText>:</w:delText>
        </w:r>
        <w:r w:rsidR="004408C5" w:rsidRPr="009F2D72" w:rsidDel="005F5E7D">
          <w:rPr>
            <w:rFonts w:hint="eastAsia"/>
            <w:color w:val="FF0000"/>
            <w:u w:val="single"/>
          </w:rPr>
          <w:delText>横路</w:delText>
        </w:r>
        <w:r w:rsidR="00CD773D" w:rsidRPr="009F2D72" w:rsidDel="005F5E7D">
          <w:rPr>
            <w:rFonts w:hint="eastAsia"/>
            <w:color w:val="FF0000"/>
            <w:u w:val="single"/>
          </w:rPr>
          <w:delText>様</w:delText>
        </w:r>
        <w:commentRangeEnd w:id="41"/>
        <w:r w:rsidR="00DB6794" w:rsidDel="005F5E7D">
          <w:rPr>
            <w:rStyle w:val="ae"/>
          </w:rPr>
          <w:commentReference w:id="41"/>
        </w:r>
        <w:r w:rsidR="00CD773D" w:rsidDel="005F5E7D">
          <w:rPr>
            <w:rFonts w:hint="eastAsia"/>
          </w:rPr>
          <w:delText>)</w:delText>
        </w:r>
      </w:del>
      <w:r w:rsidRPr="00A81F39">
        <w:rPr>
          <w:rFonts w:hint="eastAsia"/>
        </w:rPr>
        <w:t>並びに、弊社担当上長に連絡を入れる。</w:t>
      </w:r>
    </w:p>
    <w:p w14:paraId="54E79AE7" w14:textId="77777777" w:rsidR="006F4C05" w:rsidRPr="00A81F39" w:rsidRDefault="006F4C05" w:rsidP="006F4C05">
      <w:pPr>
        <w:jc w:val="right"/>
      </w:pPr>
      <w:r w:rsidRPr="00A81F39">
        <w:rPr>
          <w:rFonts w:hint="eastAsia"/>
        </w:rPr>
        <w:t>以上</w:t>
      </w:r>
    </w:p>
    <w:sectPr w:rsidR="006F4C05" w:rsidRPr="00A81F39" w:rsidSect="000E2F5A">
      <w:footerReference w:type="default" r:id="rId14"/>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1" w:author="小清水 太一(SBM テクノロジーユニット)" w:date="2018-08-20T16:12:00Z" w:initials="小清水">
    <w:p w14:paraId="38BD0B80" w14:textId="77777777" w:rsidR="00DB6794" w:rsidRDefault="00DB6794">
      <w:pPr>
        <w:pStyle w:val="af"/>
      </w:pPr>
      <w:r>
        <w:rPr>
          <w:rStyle w:val="ae"/>
        </w:rPr>
        <w:annotationRef/>
      </w:r>
      <w:r>
        <w:rPr>
          <w:rFonts w:hint="eastAsia"/>
        </w:rPr>
        <w:t>要変更</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BD0B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BD0B80" w16cid:durableId="2315B2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121C1" w14:textId="77777777" w:rsidR="00526D97" w:rsidRDefault="00526D97" w:rsidP="006F4C05">
      <w:r>
        <w:separator/>
      </w:r>
    </w:p>
  </w:endnote>
  <w:endnote w:type="continuationSeparator" w:id="0">
    <w:p w14:paraId="73807DEF" w14:textId="77777777" w:rsidR="00526D97" w:rsidRDefault="00526D97" w:rsidP="006F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62641"/>
      <w:docPartObj>
        <w:docPartGallery w:val="Page Numbers (Bottom of Page)"/>
        <w:docPartUnique/>
      </w:docPartObj>
    </w:sdtPr>
    <w:sdtEndPr/>
    <w:sdtContent>
      <w:p w14:paraId="5F0AA0C3" w14:textId="77777777" w:rsidR="00687B5A" w:rsidRDefault="00BC71D6">
        <w:pPr>
          <w:pStyle w:val="a7"/>
          <w:jc w:val="center"/>
        </w:pPr>
        <w:r>
          <w:fldChar w:fldCharType="begin"/>
        </w:r>
        <w:r>
          <w:instrText xml:space="preserve"> PAGE   \* MERGEFORMAT </w:instrText>
        </w:r>
        <w:r>
          <w:fldChar w:fldCharType="separate"/>
        </w:r>
        <w:r w:rsidR="00D6437D" w:rsidRPr="00D6437D">
          <w:rPr>
            <w:noProof/>
            <w:lang w:val="ja-JP"/>
          </w:rPr>
          <w:t>1</w:t>
        </w:r>
        <w:r>
          <w:rPr>
            <w:noProof/>
            <w:lang w:val="ja-JP"/>
          </w:rPr>
          <w:fldChar w:fldCharType="end"/>
        </w:r>
      </w:p>
    </w:sdtContent>
  </w:sdt>
  <w:p w14:paraId="35C63D3F" w14:textId="77777777" w:rsidR="00687B5A" w:rsidRDefault="00687B5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FD74A" w14:textId="77777777" w:rsidR="00526D97" w:rsidRDefault="00526D97" w:rsidP="006F4C05">
      <w:r>
        <w:separator/>
      </w:r>
    </w:p>
  </w:footnote>
  <w:footnote w:type="continuationSeparator" w:id="0">
    <w:p w14:paraId="4CE6C4DA" w14:textId="77777777" w:rsidR="00526D97" w:rsidRDefault="00526D97" w:rsidP="006F4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F327E"/>
    <w:multiLevelType w:val="hybridMultilevel"/>
    <w:tmpl w:val="614AC49C"/>
    <w:lvl w:ilvl="0" w:tplc="9C22706C">
      <w:start w:val="1"/>
      <w:numFmt w:val="decimalFullWidth"/>
      <w:lvlText w:val="（%1）"/>
      <w:lvlJc w:val="left"/>
      <w:pPr>
        <w:tabs>
          <w:tab w:val="num" w:pos="1005"/>
        </w:tabs>
        <w:ind w:left="1005" w:hanging="795"/>
      </w:pPr>
      <w:rPr>
        <w:rFonts w:hint="default"/>
      </w:rPr>
    </w:lvl>
    <w:lvl w:ilvl="1" w:tplc="4CB2BDC4">
      <w:start w:val="1"/>
      <w:numFmt w:val="bullet"/>
      <w:lvlText w:val="・"/>
      <w:lvlJc w:val="left"/>
      <w:pPr>
        <w:tabs>
          <w:tab w:val="num" w:pos="1035"/>
        </w:tabs>
        <w:ind w:left="1035" w:hanging="405"/>
      </w:pPr>
      <w:rPr>
        <w:rFonts w:ascii="ＭＳ 明朝" w:eastAsia="ＭＳ 明朝" w:hAnsi="ＭＳ 明朝" w:cs="Times New Roman" w:hint="eastAsia"/>
      </w:r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小清水太一 / KOSHIMIZU，TAICHI">
    <w15:presenceInfo w15:providerId="AD" w15:userId="S::koshimizu_tai@itg.hitachi.co.jp::5f65d481-b266-40b6-8728-bea9168e6c1b"/>
  </w15:person>
  <w15:person w15:author="小清水 太一(SBM テクノロジーユニット)">
    <w15:presenceInfo w15:providerId="AD" w15:userId="S-1-5-21-3543454668-2775678210-1667768122-12253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2F5A"/>
    <w:rsid w:val="00044B7A"/>
    <w:rsid w:val="00051DA1"/>
    <w:rsid w:val="00065871"/>
    <w:rsid w:val="00084B26"/>
    <w:rsid w:val="000E2F5A"/>
    <w:rsid w:val="00103578"/>
    <w:rsid w:val="00123AFE"/>
    <w:rsid w:val="00132A52"/>
    <w:rsid w:val="00150646"/>
    <w:rsid w:val="0015129D"/>
    <w:rsid w:val="001641C2"/>
    <w:rsid w:val="0016673C"/>
    <w:rsid w:val="001C5A50"/>
    <w:rsid w:val="001E4558"/>
    <w:rsid w:val="00235D03"/>
    <w:rsid w:val="00236B4F"/>
    <w:rsid w:val="0024450E"/>
    <w:rsid w:val="002531FD"/>
    <w:rsid w:val="00287F60"/>
    <w:rsid w:val="002D70AF"/>
    <w:rsid w:val="00307659"/>
    <w:rsid w:val="00376CB5"/>
    <w:rsid w:val="0038639B"/>
    <w:rsid w:val="00392718"/>
    <w:rsid w:val="003A7ED5"/>
    <w:rsid w:val="003E08E3"/>
    <w:rsid w:val="003E466C"/>
    <w:rsid w:val="004154E2"/>
    <w:rsid w:val="00417928"/>
    <w:rsid w:val="00435F8D"/>
    <w:rsid w:val="004408C5"/>
    <w:rsid w:val="00512F31"/>
    <w:rsid w:val="00526D97"/>
    <w:rsid w:val="00587F65"/>
    <w:rsid w:val="005B37B0"/>
    <w:rsid w:val="005F5E7D"/>
    <w:rsid w:val="00626845"/>
    <w:rsid w:val="00677BAE"/>
    <w:rsid w:val="00687B5A"/>
    <w:rsid w:val="006B10CC"/>
    <w:rsid w:val="006F4C05"/>
    <w:rsid w:val="00700ED5"/>
    <w:rsid w:val="00704600"/>
    <w:rsid w:val="0070738B"/>
    <w:rsid w:val="00767B06"/>
    <w:rsid w:val="00782C3C"/>
    <w:rsid w:val="007E6D04"/>
    <w:rsid w:val="007E79D9"/>
    <w:rsid w:val="008508B4"/>
    <w:rsid w:val="008D20F7"/>
    <w:rsid w:val="008D6E5E"/>
    <w:rsid w:val="008F4883"/>
    <w:rsid w:val="008F4F11"/>
    <w:rsid w:val="00904F06"/>
    <w:rsid w:val="009115C2"/>
    <w:rsid w:val="00932C15"/>
    <w:rsid w:val="00945689"/>
    <w:rsid w:val="00962523"/>
    <w:rsid w:val="009753B2"/>
    <w:rsid w:val="009D33C0"/>
    <w:rsid w:val="009D4276"/>
    <w:rsid w:val="009F2D72"/>
    <w:rsid w:val="00A327A9"/>
    <w:rsid w:val="00A4239B"/>
    <w:rsid w:val="00A53027"/>
    <w:rsid w:val="00A81F39"/>
    <w:rsid w:val="00AE17D7"/>
    <w:rsid w:val="00B359B3"/>
    <w:rsid w:val="00B4626B"/>
    <w:rsid w:val="00BC71D6"/>
    <w:rsid w:val="00C1324A"/>
    <w:rsid w:val="00C150CF"/>
    <w:rsid w:val="00C45810"/>
    <w:rsid w:val="00C75B0B"/>
    <w:rsid w:val="00CD773D"/>
    <w:rsid w:val="00CE4A13"/>
    <w:rsid w:val="00D06CD9"/>
    <w:rsid w:val="00D136FD"/>
    <w:rsid w:val="00D148FF"/>
    <w:rsid w:val="00D6437D"/>
    <w:rsid w:val="00D81F67"/>
    <w:rsid w:val="00DB6794"/>
    <w:rsid w:val="00EB73A0"/>
    <w:rsid w:val="00F02960"/>
    <w:rsid w:val="00F339AB"/>
    <w:rsid w:val="00FA211B"/>
    <w:rsid w:val="00FF5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8DE4FC7"/>
  <w15:docId w15:val="{593E8FED-5CDB-46C0-A41E-E5A6DEE5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E2F5A"/>
  </w:style>
  <w:style w:type="character" w:customStyle="1" w:styleId="a4">
    <w:name w:val="日付 (文字)"/>
    <w:basedOn w:val="a0"/>
    <w:link w:val="a3"/>
    <w:uiPriority w:val="99"/>
    <w:semiHidden/>
    <w:rsid w:val="000E2F5A"/>
  </w:style>
  <w:style w:type="paragraph" w:styleId="a5">
    <w:name w:val="header"/>
    <w:basedOn w:val="a"/>
    <w:link w:val="a6"/>
    <w:uiPriority w:val="99"/>
    <w:unhideWhenUsed/>
    <w:rsid w:val="006F4C05"/>
    <w:pPr>
      <w:tabs>
        <w:tab w:val="center" w:pos="4252"/>
        <w:tab w:val="right" w:pos="8504"/>
      </w:tabs>
      <w:snapToGrid w:val="0"/>
    </w:pPr>
  </w:style>
  <w:style w:type="character" w:customStyle="1" w:styleId="a6">
    <w:name w:val="ヘッダー (文字)"/>
    <w:basedOn w:val="a0"/>
    <w:link w:val="a5"/>
    <w:uiPriority w:val="99"/>
    <w:rsid w:val="006F4C05"/>
  </w:style>
  <w:style w:type="paragraph" w:styleId="a7">
    <w:name w:val="footer"/>
    <w:basedOn w:val="a"/>
    <w:link w:val="a8"/>
    <w:uiPriority w:val="99"/>
    <w:unhideWhenUsed/>
    <w:rsid w:val="006F4C05"/>
    <w:pPr>
      <w:tabs>
        <w:tab w:val="center" w:pos="4252"/>
        <w:tab w:val="right" w:pos="8504"/>
      </w:tabs>
      <w:snapToGrid w:val="0"/>
    </w:pPr>
  </w:style>
  <w:style w:type="character" w:customStyle="1" w:styleId="a8">
    <w:name w:val="フッター (文字)"/>
    <w:basedOn w:val="a0"/>
    <w:link w:val="a7"/>
    <w:uiPriority w:val="99"/>
    <w:rsid w:val="006F4C05"/>
  </w:style>
  <w:style w:type="paragraph" w:styleId="a9">
    <w:name w:val="Document Map"/>
    <w:basedOn w:val="a"/>
    <w:link w:val="aa"/>
    <w:uiPriority w:val="99"/>
    <w:semiHidden/>
    <w:unhideWhenUsed/>
    <w:rsid w:val="00A81F39"/>
    <w:rPr>
      <w:rFonts w:ascii="MS UI Gothic" w:eastAsia="MS UI Gothic"/>
      <w:sz w:val="18"/>
      <w:szCs w:val="18"/>
    </w:rPr>
  </w:style>
  <w:style w:type="character" w:customStyle="1" w:styleId="aa">
    <w:name w:val="見出しマップ (文字)"/>
    <w:basedOn w:val="a0"/>
    <w:link w:val="a9"/>
    <w:uiPriority w:val="99"/>
    <w:semiHidden/>
    <w:rsid w:val="00A81F39"/>
    <w:rPr>
      <w:rFonts w:ascii="MS UI Gothic" w:eastAsia="MS UI Gothic"/>
      <w:sz w:val="18"/>
      <w:szCs w:val="18"/>
    </w:rPr>
  </w:style>
  <w:style w:type="paragraph" w:styleId="ab">
    <w:name w:val="Balloon Text"/>
    <w:basedOn w:val="a"/>
    <w:link w:val="ac"/>
    <w:uiPriority w:val="99"/>
    <w:semiHidden/>
    <w:unhideWhenUsed/>
    <w:rsid w:val="00677BA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7BAE"/>
    <w:rPr>
      <w:rFonts w:asciiTheme="majorHAnsi" w:eastAsiaTheme="majorEastAsia" w:hAnsiTheme="majorHAnsi" w:cstheme="majorBidi"/>
      <w:sz w:val="18"/>
      <w:szCs w:val="18"/>
    </w:rPr>
  </w:style>
  <w:style w:type="character" w:styleId="ad">
    <w:name w:val="Hyperlink"/>
    <w:basedOn w:val="a0"/>
    <w:uiPriority w:val="99"/>
    <w:unhideWhenUsed/>
    <w:rsid w:val="00677BAE"/>
    <w:rPr>
      <w:color w:val="0000FF" w:themeColor="hyperlink"/>
      <w:u w:val="single"/>
    </w:rPr>
  </w:style>
  <w:style w:type="character" w:customStyle="1" w:styleId="m-1856136052731611671gmail-m2447015645616701463gmail-m4442283694087613941gmail-m6301533964463618363gmail-m7805830536173504024gmail-il">
    <w:name w:val="m_-1856136052731611671gmail-m_2447015645616701463gmail-m_4442283694087613941gmail-m_6301533964463618363gmail-m_7805830536173504024gmail-il"/>
    <w:basedOn w:val="a0"/>
    <w:rsid w:val="00677BAE"/>
  </w:style>
  <w:style w:type="character" w:styleId="ae">
    <w:name w:val="annotation reference"/>
    <w:basedOn w:val="a0"/>
    <w:uiPriority w:val="99"/>
    <w:semiHidden/>
    <w:unhideWhenUsed/>
    <w:rsid w:val="00DB6794"/>
    <w:rPr>
      <w:sz w:val="18"/>
      <w:szCs w:val="18"/>
    </w:rPr>
  </w:style>
  <w:style w:type="paragraph" w:styleId="af">
    <w:name w:val="annotation text"/>
    <w:basedOn w:val="a"/>
    <w:link w:val="af0"/>
    <w:uiPriority w:val="99"/>
    <w:semiHidden/>
    <w:unhideWhenUsed/>
    <w:rsid w:val="00DB6794"/>
    <w:pPr>
      <w:jc w:val="left"/>
    </w:pPr>
  </w:style>
  <w:style w:type="character" w:customStyle="1" w:styleId="af0">
    <w:name w:val="コメント文字列 (文字)"/>
    <w:basedOn w:val="a0"/>
    <w:link w:val="af"/>
    <w:uiPriority w:val="99"/>
    <w:semiHidden/>
    <w:rsid w:val="00DB6794"/>
  </w:style>
  <w:style w:type="paragraph" w:styleId="af1">
    <w:name w:val="annotation subject"/>
    <w:basedOn w:val="af"/>
    <w:next w:val="af"/>
    <w:link w:val="af2"/>
    <w:uiPriority w:val="99"/>
    <w:semiHidden/>
    <w:unhideWhenUsed/>
    <w:rsid w:val="00DB6794"/>
    <w:rPr>
      <w:b/>
      <w:bCs/>
    </w:rPr>
  </w:style>
  <w:style w:type="character" w:customStyle="1" w:styleId="af2">
    <w:name w:val="コメント内容 (文字)"/>
    <w:basedOn w:val="af0"/>
    <w:link w:val="af1"/>
    <w:uiPriority w:val="99"/>
    <w:semiHidden/>
    <w:rsid w:val="00DB6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8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852B7F897D8B7245B9F7E093EC53A5C8" ma:contentTypeVersion="8" ma:contentTypeDescription="新しいドキュメントを作成します。" ma:contentTypeScope="" ma:versionID="81b0a46bb8c94c20ed56787c5a29c0bf">
  <xsd:schema xmlns:xsd="http://www.w3.org/2001/XMLSchema" xmlns:xs="http://www.w3.org/2001/XMLSchema" xmlns:p="http://schemas.microsoft.com/office/2006/metadata/properties" xmlns:ns2="33206869-c98d-411b-b373-df36a01edaf7" targetNamespace="http://schemas.microsoft.com/office/2006/metadata/properties" ma:root="true" ma:fieldsID="d7ae611f24ed99a53a960212a8ec6919" ns2:_="">
    <xsd:import namespace="33206869-c98d-411b-b373-df36a01eda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06869-c98d-411b-b373-df36a01ed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D86930-988D-4377-BAD8-54803FCAC3C9}">
  <ds:schemaRefs>
    <ds:schemaRef ds:uri="http://schemas.microsoft.com/sharepoint/v3/contenttype/forms"/>
  </ds:schemaRefs>
</ds:datastoreItem>
</file>

<file path=customXml/itemProps2.xml><?xml version="1.0" encoding="utf-8"?>
<ds:datastoreItem xmlns:ds="http://schemas.openxmlformats.org/officeDocument/2006/customXml" ds:itemID="{C1D09C9D-6671-48F1-9B72-08FBDFA5D4B8}">
  <ds:schemaRefs>
    <ds:schemaRef ds:uri="http://schemas.openxmlformats.org/officeDocument/2006/bibliography"/>
  </ds:schemaRefs>
</ds:datastoreItem>
</file>

<file path=customXml/itemProps3.xml><?xml version="1.0" encoding="utf-8"?>
<ds:datastoreItem xmlns:ds="http://schemas.openxmlformats.org/officeDocument/2006/customXml" ds:itemID="{A4DD3A0B-8A37-4B58-9896-831804C5BC9B}">
  <ds:schemaRefs>
    <ds:schemaRef ds:uri="33206869-c98d-411b-b373-df36a01edaf7"/>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92DD030-E6D0-488D-90D4-C3C91E165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06869-c98d-411b-b373-df36a01ed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300</Words>
  <Characters>1715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H.Maeda</dc:creator>
  <cp:lastModifiedBy>小清水太一 / KOSHIMIZU，TAICHI</cp:lastModifiedBy>
  <cp:revision>18</cp:revision>
  <dcterms:created xsi:type="dcterms:W3CDTF">2016-06-30T02:59:00Z</dcterms:created>
  <dcterms:modified xsi:type="dcterms:W3CDTF">2020-10-05T08:16:00Z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0x010100852B7F897D8B7245B9F7E093EC53A5C8</vt:lpwstr>
  </property>
</Properties>
</file>